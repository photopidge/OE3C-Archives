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B444" w14:textId="50E4BD25" w:rsidR="00BE60C8" w:rsidRDefault="00BE60C8" w:rsidP="00BE60C8">
      <w:pPr>
        <w:rPr>
          <w:rFonts w:ascii="Arial" w:hAnsi="Arial" w:cs="Arial"/>
          <w:b/>
          <w:bCs/>
        </w:rPr>
      </w:pPr>
      <w:r w:rsidRPr="00994255">
        <w:rPr>
          <w:rFonts w:ascii="Arial" w:hAnsi="Arial" w:cs="Arial"/>
          <w:b/>
          <w:bCs/>
        </w:rPr>
        <w:t xml:space="preserve">The </w:t>
      </w:r>
      <w:r w:rsidR="00994255">
        <w:rPr>
          <w:rFonts w:ascii="Arial" w:hAnsi="Arial" w:cs="Arial"/>
          <w:b/>
          <w:bCs/>
        </w:rPr>
        <w:t>A</w:t>
      </w:r>
      <w:r w:rsidRPr="00994255">
        <w:rPr>
          <w:rFonts w:ascii="Arial" w:hAnsi="Arial" w:cs="Arial"/>
          <w:b/>
          <w:bCs/>
        </w:rPr>
        <w:t xml:space="preserve">daptive </w:t>
      </w:r>
      <w:r w:rsidR="00994255">
        <w:rPr>
          <w:rFonts w:ascii="Arial" w:hAnsi="Arial" w:cs="Arial"/>
          <w:b/>
          <w:bCs/>
        </w:rPr>
        <w:t>S</w:t>
      </w:r>
      <w:r w:rsidRPr="00994255">
        <w:rPr>
          <w:rFonts w:ascii="Arial" w:hAnsi="Arial" w:cs="Arial"/>
          <w:b/>
          <w:bCs/>
        </w:rPr>
        <w:t xml:space="preserve">ignificance of </w:t>
      </w:r>
      <w:r w:rsidR="00994255">
        <w:rPr>
          <w:rFonts w:ascii="Arial" w:hAnsi="Arial" w:cs="Arial"/>
          <w:b/>
          <w:bCs/>
        </w:rPr>
        <w:t>P</w:t>
      </w:r>
      <w:r w:rsidRPr="00994255">
        <w:rPr>
          <w:rFonts w:ascii="Arial" w:hAnsi="Arial" w:cs="Arial"/>
          <w:b/>
          <w:bCs/>
        </w:rPr>
        <w:t>olyand</w:t>
      </w:r>
      <w:r w:rsidR="00C0340B" w:rsidRPr="00994255">
        <w:rPr>
          <w:rFonts w:ascii="Arial" w:hAnsi="Arial" w:cs="Arial"/>
          <w:b/>
          <w:bCs/>
        </w:rPr>
        <w:t>ry</w:t>
      </w:r>
      <w:r w:rsidRPr="00994255">
        <w:rPr>
          <w:rFonts w:ascii="Arial" w:hAnsi="Arial" w:cs="Arial"/>
          <w:b/>
          <w:bCs/>
        </w:rPr>
        <w:t xml:space="preserve">: </w:t>
      </w:r>
      <w:r w:rsidR="007935A7" w:rsidRPr="00994255">
        <w:rPr>
          <w:rFonts w:ascii="Arial" w:hAnsi="Arial" w:cs="Arial"/>
          <w:b/>
          <w:bCs/>
        </w:rPr>
        <w:t>A</w:t>
      </w:r>
      <w:r w:rsidRPr="00994255">
        <w:rPr>
          <w:rFonts w:ascii="Arial" w:hAnsi="Arial" w:cs="Arial"/>
          <w:b/>
          <w:bCs/>
        </w:rPr>
        <w:t xml:space="preserve"> </w:t>
      </w:r>
      <w:r w:rsidR="00994255">
        <w:rPr>
          <w:rFonts w:ascii="Arial" w:hAnsi="Arial" w:cs="Arial"/>
          <w:b/>
          <w:bCs/>
        </w:rPr>
        <w:t>M</w:t>
      </w:r>
      <w:r w:rsidRPr="00994255">
        <w:rPr>
          <w:rFonts w:ascii="Arial" w:hAnsi="Arial" w:cs="Arial"/>
          <w:b/>
          <w:bCs/>
        </w:rPr>
        <w:t>eta-</w:t>
      </w:r>
      <w:r w:rsidR="00994255">
        <w:rPr>
          <w:rFonts w:ascii="Arial" w:hAnsi="Arial" w:cs="Arial"/>
          <w:b/>
          <w:bCs/>
        </w:rPr>
        <w:t>A</w:t>
      </w:r>
      <w:r w:rsidRPr="00994255">
        <w:rPr>
          <w:rFonts w:ascii="Arial" w:hAnsi="Arial" w:cs="Arial"/>
          <w:b/>
          <w:bCs/>
        </w:rPr>
        <w:t>nalysis</w:t>
      </w:r>
    </w:p>
    <w:p w14:paraId="37E39481" w14:textId="77777777" w:rsidR="00261BC3" w:rsidRDefault="00261BC3" w:rsidP="00BE60C8">
      <w:pPr>
        <w:rPr>
          <w:rFonts w:ascii="Arial" w:hAnsi="Arial" w:cs="Arial"/>
          <w:b/>
          <w:bCs/>
        </w:rPr>
      </w:pPr>
    </w:p>
    <w:p w14:paraId="0D694308" w14:textId="5A8334A2" w:rsidR="00261BC3" w:rsidRDefault="00261BC3" w:rsidP="00BE60C8">
      <w:pPr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</w:rPr>
        <w:t>Maggie L. Dobbin</w:t>
      </w:r>
      <w:r w:rsidRPr="00261BC3">
        <w:rPr>
          <w:rFonts w:ascii="Arial" w:hAnsi="Arial" w:cs="Arial"/>
          <w:b/>
          <w:bCs/>
          <w:vertAlign w:val="superscript"/>
        </w:rPr>
        <w:t>1</w:t>
      </w:r>
      <w:r>
        <w:rPr>
          <w:rFonts w:ascii="Arial" w:hAnsi="Arial" w:cs="Arial"/>
          <w:b/>
          <w:bCs/>
        </w:rPr>
        <w:t>, Janice L. Yan</w:t>
      </w:r>
      <w:r w:rsidRPr="00261BC3">
        <w:rPr>
          <w:rFonts w:ascii="Arial" w:hAnsi="Arial" w:cs="Arial"/>
          <w:b/>
          <w:bCs/>
          <w:vertAlign w:val="superscript"/>
        </w:rPr>
        <w:t>1</w:t>
      </w:r>
      <w:r>
        <w:rPr>
          <w:rFonts w:ascii="Arial" w:hAnsi="Arial" w:cs="Arial"/>
          <w:b/>
          <w:bCs/>
        </w:rPr>
        <w:t>, Reuven Dukas</w:t>
      </w:r>
      <w:r w:rsidRPr="00261BC3">
        <w:rPr>
          <w:rFonts w:ascii="Arial" w:hAnsi="Arial" w:cs="Arial"/>
          <w:b/>
          <w:bCs/>
          <w:vertAlign w:val="superscript"/>
        </w:rPr>
        <w:t>1</w:t>
      </w:r>
    </w:p>
    <w:p w14:paraId="37ABAADE" w14:textId="77777777" w:rsidR="00261BC3" w:rsidRDefault="00261BC3" w:rsidP="00BE60C8">
      <w:pPr>
        <w:rPr>
          <w:rFonts w:ascii="Arial" w:hAnsi="Arial" w:cs="Arial"/>
          <w:b/>
          <w:bCs/>
          <w:vertAlign w:val="superscript"/>
        </w:rPr>
      </w:pPr>
    </w:p>
    <w:p w14:paraId="18B38EB6" w14:textId="5CFF9062" w:rsidR="00261BC3" w:rsidRPr="00261BC3" w:rsidRDefault="00261BC3" w:rsidP="00261BC3">
      <w:pPr>
        <w:rPr>
          <w:rFonts w:ascii="Arial" w:hAnsi="Arial" w:cs="Arial"/>
          <w:b/>
          <w:bCs/>
        </w:rPr>
      </w:pPr>
      <w:r w:rsidRPr="00261BC3">
        <w:rPr>
          <w:rFonts w:ascii="Arial" w:hAnsi="Arial" w:cs="Arial"/>
          <w:b/>
          <w:bCs/>
          <w:vertAlign w:val="superscript"/>
        </w:rPr>
        <w:t>1</w:t>
      </w:r>
      <w:r>
        <w:rPr>
          <w:rFonts w:ascii="Arial" w:hAnsi="Arial" w:cs="Arial"/>
          <w:b/>
          <w:bCs/>
        </w:rPr>
        <w:t>Department of Psychology, Neuroscience and Behaviour,</w:t>
      </w:r>
      <w:r w:rsidRPr="00261BC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McMaster University, Hamilton, Ontario</w:t>
      </w:r>
    </w:p>
    <w:p w14:paraId="1C38FC14" w14:textId="77777777" w:rsidR="00CA0E98" w:rsidRPr="00994255" w:rsidRDefault="00CA0E98">
      <w:pPr>
        <w:rPr>
          <w:rFonts w:ascii="Arial" w:hAnsi="Arial" w:cs="Arial"/>
        </w:rPr>
      </w:pPr>
    </w:p>
    <w:p w14:paraId="55D6EF72" w14:textId="15C874C1" w:rsidR="00AA28FE" w:rsidRPr="00994255" w:rsidRDefault="004D19A5" w:rsidP="00994255">
      <w:pPr>
        <w:rPr>
          <w:rFonts w:ascii="Arial" w:hAnsi="Arial" w:cs="Arial"/>
        </w:rPr>
      </w:pPr>
      <w:bookmarkStart w:id="0" w:name="_Hlk161835709"/>
      <w:r w:rsidRPr="00994255">
        <w:rPr>
          <w:rFonts w:ascii="Arial" w:hAnsi="Arial" w:cs="Arial"/>
        </w:rPr>
        <w:t>The</w:t>
      </w:r>
      <w:r w:rsidR="0043373A" w:rsidRPr="00994255">
        <w:rPr>
          <w:rFonts w:ascii="Arial" w:hAnsi="Arial" w:cs="Arial"/>
        </w:rPr>
        <w:t xml:space="preserve"> asymmetric investment in </w:t>
      </w:r>
      <w:r w:rsidRPr="00994255">
        <w:rPr>
          <w:rFonts w:ascii="Arial" w:hAnsi="Arial" w:cs="Arial"/>
        </w:rPr>
        <w:t>reproduction</w:t>
      </w:r>
      <w:r w:rsidR="0043373A" w:rsidRPr="00994255">
        <w:rPr>
          <w:rFonts w:ascii="Arial" w:hAnsi="Arial" w:cs="Arial"/>
        </w:rPr>
        <w:t xml:space="preserve"> between males and females suggests </w:t>
      </w:r>
      <w:r w:rsidR="00D956F0" w:rsidRPr="00994255">
        <w:rPr>
          <w:rFonts w:ascii="Arial" w:hAnsi="Arial" w:cs="Arial"/>
        </w:rPr>
        <w:t xml:space="preserve">that </w:t>
      </w:r>
      <w:r w:rsidR="0043373A" w:rsidRPr="00994255">
        <w:rPr>
          <w:rFonts w:ascii="Arial" w:hAnsi="Arial" w:cs="Arial"/>
        </w:rPr>
        <w:t>males should have high</w:t>
      </w:r>
      <w:r w:rsidR="00D956F0" w:rsidRPr="00994255">
        <w:rPr>
          <w:rFonts w:ascii="Arial" w:hAnsi="Arial" w:cs="Arial"/>
        </w:rPr>
        <w:t>er</w:t>
      </w:r>
      <w:r w:rsidR="0043373A" w:rsidRPr="00994255">
        <w:rPr>
          <w:rFonts w:ascii="Arial" w:hAnsi="Arial" w:cs="Arial"/>
        </w:rPr>
        <w:t xml:space="preserve"> optimal mating rates </w:t>
      </w:r>
      <w:r w:rsidR="00D956F0" w:rsidRPr="00994255">
        <w:rPr>
          <w:rFonts w:ascii="Arial" w:hAnsi="Arial" w:cs="Arial"/>
        </w:rPr>
        <w:t xml:space="preserve">than </w:t>
      </w:r>
      <w:r w:rsidR="0043373A" w:rsidRPr="00994255">
        <w:rPr>
          <w:rFonts w:ascii="Arial" w:hAnsi="Arial" w:cs="Arial"/>
        </w:rPr>
        <w:t>females</w:t>
      </w:r>
      <w:r w:rsidR="00D956F0" w:rsidRPr="00994255">
        <w:rPr>
          <w:rFonts w:ascii="Arial" w:hAnsi="Arial" w:cs="Arial"/>
        </w:rPr>
        <w:t>.</w:t>
      </w:r>
      <w:r w:rsidR="0043373A" w:rsidRPr="00994255">
        <w:rPr>
          <w:rFonts w:ascii="Arial" w:hAnsi="Arial" w:cs="Arial"/>
        </w:rPr>
        <w:t xml:space="preserve"> However</w:t>
      </w:r>
      <w:r w:rsidRPr="00994255">
        <w:rPr>
          <w:rFonts w:ascii="Arial" w:hAnsi="Arial" w:cs="Arial"/>
        </w:rPr>
        <w:t xml:space="preserve">, polyandry, or females mating with multiple males, </w:t>
      </w:r>
      <w:r w:rsidR="008A3B37">
        <w:rPr>
          <w:rFonts w:ascii="Arial" w:hAnsi="Arial" w:cs="Arial"/>
        </w:rPr>
        <w:t>is</w:t>
      </w:r>
      <w:r w:rsidRPr="00994255">
        <w:rPr>
          <w:rFonts w:ascii="Arial" w:hAnsi="Arial" w:cs="Arial"/>
        </w:rPr>
        <w:t xml:space="preserve"> ubiquitous </w:t>
      </w:r>
      <w:r w:rsidR="00D956F0" w:rsidRPr="00994255">
        <w:rPr>
          <w:rFonts w:ascii="Arial" w:hAnsi="Arial" w:cs="Arial"/>
        </w:rPr>
        <w:t>among animals</w:t>
      </w:r>
      <w:r w:rsidRPr="00994255">
        <w:rPr>
          <w:rFonts w:ascii="Arial" w:hAnsi="Arial" w:cs="Arial"/>
        </w:rPr>
        <w:t>.</w:t>
      </w:r>
      <w:r w:rsidR="001F6EB9" w:rsidRPr="00994255">
        <w:rPr>
          <w:rFonts w:ascii="Arial" w:hAnsi="Arial" w:cs="Arial"/>
        </w:rPr>
        <w:t xml:space="preserve"> </w:t>
      </w:r>
      <w:r w:rsidR="00D956F0" w:rsidRPr="00994255">
        <w:rPr>
          <w:rFonts w:ascii="Arial" w:hAnsi="Arial" w:cs="Arial"/>
        </w:rPr>
        <w:t>In the past few decades,</w:t>
      </w:r>
      <w:r w:rsidR="00170BD6" w:rsidRPr="00994255">
        <w:rPr>
          <w:rFonts w:ascii="Arial" w:hAnsi="Arial" w:cs="Arial"/>
        </w:rPr>
        <w:t xml:space="preserve"> there has been much debate over </w:t>
      </w:r>
      <w:r w:rsidR="00775730" w:rsidRPr="00994255">
        <w:rPr>
          <w:rFonts w:ascii="Arial" w:hAnsi="Arial" w:cs="Arial"/>
        </w:rPr>
        <w:t>the fitness consequences of polyandry</w:t>
      </w:r>
      <w:r w:rsidR="00170BD6" w:rsidRPr="00994255">
        <w:rPr>
          <w:rFonts w:ascii="Arial" w:hAnsi="Arial" w:cs="Arial"/>
        </w:rPr>
        <w:t xml:space="preserve"> for females. Three meta-analyses found</w:t>
      </w:r>
      <w:r w:rsidR="00CC0A90" w:rsidRPr="00994255">
        <w:rPr>
          <w:rFonts w:ascii="Arial" w:hAnsi="Arial" w:cs="Arial"/>
        </w:rPr>
        <w:t xml:space="preserve"> that</w:t>
      </w:r>
      <w:r w:rsidR="00170BD6" w:rsidRPr="00994255">
        <w:rPr>
          <w:rFonts w:ascii="Arial" w:hAnsi="Arial" w:cs="Arial"/>
        </w:rPr>
        <w:t xml:space="preserve"> polyandry decreases female longevity while increasing fecundity, leading to a net fitness benefit. However, many studies in these meta-analyses </w:t>
      </w:r>
      <w:r w:rsidR="00D956F0" w:rsidRPr="00994255">
        <w:rPr>
          <w:rFonts w:ascii="Arial" w:hAnsi="Arial" w:cs="Arial"/>
        </w:rPr>
        <w:t xml:space="preserve">either involved multiple matings with the same male, which is not </w:t>
      </w:r>
      <w:r w:rsidR="00170BD6" w:rsidRPr="00994255">
        <w:rPr>
          <w:rFonts w:ascii="Arial" w:hAnsi="Arial" w:cs="Arial"/>
        </w:rPr>
        <w:t>polyandr</w:t>
      </w:r>
      <w:r w:rsidR="007F0FD6" w:rsidRPr="00994255">
        <w:rPr>
          <w:rFonts w:ascii="Arial" w:hAnsi="Arial" w:cs="Arial"/>
        </w:rPr>
        <w:t>y</w:t>
      </w:r>
      <w:r w:rsidR="00D956F0" w:rsidRPr="00994255">
        <w:rPr>
          <w:rFonts w:ascii="Arial" w:hAnsi="Arial" w:cs="Arial"/>
        </w:rPr>
        <w:t>,</w:t>
      </w:r>
      <w:r w:rsidR="007F0FD6" w:rsidRPr="00994255">
        <w:rPr>
          <w:rFonts w:ascii="Arial" w:hAnsi="Arial" w:cs="Arial"/>
        </w:rPr>
        <w:t xml:space="preserve"> or </w:t>
      </w:r>
      <w:r w:rsidR="00D956F0" w:rsidRPr="00994255">
        <w:rPr>
          <w:rFonts w:ascii="Arial" w:hAnsi="Arial" w:cs="Arial"/>
        </w:rPr>
        <w:t xml:space="preserve">only compared matings with one versus two males. </w:t>
      </w:r>
      <w:r w:rsidR="008A3B37">
        <w:rPr>
          <w:rFonts w:ascii="Arial" w:hAnsi="Arial" w:cs="Arial"/>
        </w:rPr>
        <w:t>Therefore, how higher, more realistic rates of polyandry influences female fitness remains unclear. To address this gap</w:t>
      </w:r>
      <w:r w:rsidR="00170BD6" w:rsidRPr="00994255">
        <w:rPr>
          <w:rFonts w:ascii="Arial" w:hAnsi="Arial" w:cs="Arial"/>
        </w:rPr>
        <w:t xml:space="preserve">, we conducted an updated </w:t>
      </w:r>
      <w:r w:rsidR="005200CB" w:rsidRPr="00994255">
        <w:rPr>
          <w:rFonts w:ascii="Arial" w:hAnsi="Arial" w:cs="Arial"/>
        </w:rPr>
        <w:t>meta-</w:t>
      </w:r>
      <w:r w:rsidR="00170BD6" w:rsidRPr="00994255">
        <w:rPr>
          <w:rFonts w:ascii="Arial" w:hAnsi="Arial" w:cs="Arial"/>
        </w:rPr>
        <w:t>analysis</w:t>
      </w:r>
      <w:r w:rsidR="00D956F0" w:rsidRPr="00994255">
        <w:rPr>
          <w:rFonts w:ascii="Arial" w:hAnsi="Arial" w:cs="Arial"/>
        </w:rPr>
        <w:t>,</w:t>
      </w:r>
      <w:r w:rsidR="00170BD6" w:rsidRPr="00994255">
        <w:rPr>
          <w:rFonts w:ascii="Arial" w:hAnsi="Arial" w:cs="Arial"/>
        </w:rPr>
        <w:t xml:space="preserve"> </w:t>
      </w:r>
      <w:r w:rsidR="005200CB" w:rsidRPr="00994255">
        <w:rPr>
          <w:rFonts w:ascii="Arial" w:hAnsi="Arial" w:cs="Arial"/>
        </w:rPr>
        <w:t xml:space="preserve">which </w:t>
      </w:r>
      <w:r w:rsidR="00726356" w:rsidRPr="00994255">
        <w:rPr>
          <w:rFonts w:ascii="Arial" w:hAnsi="Arial" w:cs="Arial"/>
        </w:rPr>
        <w:t>included a new decade of research</w:t>
      </w:r>
      <w:r w:rsidR="00726356" w:rsidRPr="00994255" w:rsidDel="00D956F0">
        <w:rPr>
          <w:rFonts w:ascii="Arial" w:hAnsi="Arial" w:cs="Arial"/>
        </w:rPr>
        <w:t xml:space="preserve"> </w:t>
      </w:r>
      <w:r w:rsidR="00726356" w:rsidRPr="00994255">
        <w:rPr>
          <w:rFonts w:ascii="Arial" w:hAnsi="Arial" w:cs="Arial"/>
        </w:rPr>
        <w:t xml:space="preserve">and </w:t>
      </w:r>
      <w:r w:rsidR="00D956F0" w:rsidRPr="00994255">
        <w:rPr>
          <w:rFonts w:ascii="Arial" w:hAnsi="Arial" w:cs="Arial"/>
        </w:rPr>
        <w:t xml:space="preserve">examined </w:t>
      </w:r>
      <w:r w:rsidR="00726356" w:rsidRPr="00994255">
        <w:rPr>
          <w:rFonts w:ascii="Arial" w:hAnsi="Arial" w:cs="Arial"/>
        </w:rPr>
        <w:t xml:space="preserve">a wide range of levels </w:t>
      </w:r>
      <w:del w:id="1" w:author="Margaret Dobbin" w:date="2024-03-21T00:31:00Z">
        <w:r w:rsidR="00726356" w:rsidRPr="00994255" w:rsidDel="00654C02">
          <w:rPr>
            <w:rFonts w:ascii="Arial" w:hAnsi="Arial" w:cs="Arial"/>
          </w:rPr>
          <w:delText xml:space="preserve">of </w:delText>
        </w:r>
        <w:r w:rsidR="005200CB" w:rsidRPr="00994255" w:rsidDel="00654C02">
          <w:rPr>
            <w:rFonts w:ascii="Arial" w:hAnsi="Arial" w:cs="Arial"/>
          </w:rPr>
          <w:delText xml:space="preserve"> polyandry</w:delText>
        </w:r>
      </w:del>
      <w:ins w:id="2" w:author="Margaret Dobbin" w:date="2024-03-21T00:31:00Z">
        <w:r w:rsidR="00654C02" w:rsidRPr="00994255">
          <w:rPr>
            <w:rFonts w:ascii="Arial" w:hAnsi="Arial" w:cs="Arial"/>
          </w:rPr>
          <w:t>of polyandry</w:t>
        </w:r>
      </w:ins>
      <w:r w:rsidR="00726356" w:rsidRPr="00994255">
        <w:rPr>
          <w:rFonts w:ascii="Arial" w:hAnsi="Arial" w:cs="Arial"/>
        </w:rPr>
        <w:t>.</w:t>
      </w:r>
      <w:r w:rsidR="005200CB" w:rsidRPr="00994255">
        <w:rPr>
          <w:rFonts w:ascii="Arial" w:hAnsi="Arial" w:cs="Arial"/>
        </w:rPr>
        <w:t xml:space="preserve"> </w:t>
      </w:r>
      <w:r w:rsidR="004648D2">
        <w:rPr>
          <w:rFonts w:ascii="Arial" w:hAnsi="Arial" w:cs="Arial"/>
        </w:rPr>
        <w:t>W</w:t>
      </w:r>
      <w:r w:rsidR="00994255" w:rsidRPr="00994255">
        <w:rPr>
          <w:rFonts w:ascii="Arial" w:hAnsi="Arial" w:cs="Arial"/>
        </w:rPr>
        <w:t>e</w:t>
      </w:r>
      <w:r w:rsidR="00726356" w:rsidRPr="00994255">
        <w:rPr>
          <w:rFonts w:ascii="Arial" w:hAnsi="Arial" w:cs="Arial"/>
        </w:rPr>
        <w:t xml:space="preserve"> </w:t>
      </w:r>
      <w:r w:rsidR="00907B2E" w:rsidRPr="00994255">
        <w:rPr>
          <w:rFonts w:ascii="Arial" w:hAnsi="Arial" w:cs="Arial"/>
        </w:rPr>
        <w:t xml:space="preserve">found that </w:t>
      </w:r>
      <w:r w:rsidR="004648D2">
        <w:rPr>
          <w:rFonts w:ascii="Arial" w:hAnsi="Arial" w:cs="Arial"/>
        </w:rPr>
        <w:t xml:space="preserve">while </w:t>
      </w:r>
      <w:r w:rsidR="00907B2E" w:rsidRPr="00994255">
        <w:rPr>
          <w:rFonts w:ascii="Arial" w:hAnsi="Arial" w:cs="Arial"/>
        </w:rPr>
        <w:t>polyandry</w:t>
      </w:r>
      <w:r w:rsidR="008A3B37">
        <w:rPr>
          <w:rFonts w:ascii="Arial" w:hAnsi="Arial" w:cs="Arial"/>
        </w:rPr>
        <w:t xml:space="preserve"> in general increases female fitness</w:t>
      </w:r>
      <w:r w:rsidR="00907B2E" w:rsidRPr="00994255">
        <w:rPr>
          <w:rFonts w:ascii="Arial" w:hAnsi="Arial" w:cs="Arial"/>
        </w:rPr>
        <w:t xml:space="preserve">, </w:t>
      </w:r>
      <w:r w:rsidR="000663C0" w:rsidRPr="00994255">
        <w:rPr>
          <w:rFonts w:ascii="Arial" w:hAnsi="Arial" w:cs="Arial"/>
        </w:rPr>
        <w:t xml:space="preserve">the </w:t>
      </w:r>
      <w:r w:rsidR="008A3B37">
        <w:rPr>
          <w:rFonts w:ascii="Arial" w:hAnsi="Arial" w:cs="Arial"/>
        </w:rPr>
        <w:t>intensity</w:t>
      </w:r>
      <w:r w:rsidR="008A3B37" w:rsidRPr="00994255">
        <w:rPr>
          <w:rFonts w:ascii="Arial" w:hAnsi="Arial" w:cs="Arial"/>
        </w:rPr>
        <w:t xml:space="preserve"> </w:t>
      </w:r>
      <w:r w:rsidR="00907B2E" w:rsidRPr="00994255">
        <w:rPr>
          <w:rFonts w:ascii="Arial" w:hAnsi="Arial" w:cs="Arial"/>
        </w:rPr>
        <w:t>of polyandry</w:t>
      </w:r>
      <w:r w:rsidR="000663C0" w:rsidRPr="00994255">
        <w:rPr>
          <w:rFonts w:ascii="Arial" w:hAnsi="Arial" w:cs="Arial"/>
        </w:rPr>
        <w:t xml:space="preserve"> that females experienced</w:t>
      </w:r>
      <w:r w:rsidR="00907B2E" w:rsidRPr="00994255">
        <w:rPr>
          <w:rFonts w:ascii="Arial" w:hAnsi="Arial" w:cs="Arial"/>
        </w:rPr>
        <w:t xml:space="preserve"> </w:t>
      </w:r>
      <w:r w:rsidR="00AB4FBA" w:rsidRPr="00994255">
        <w:rPr>
          <w:rFonts w:ascii="Arial" w:hAnsi="Arial" w:cs="Arial"/>
        </w:rPr>
        <w:t>moderated</w:t>
      </w:r>
      <w:r w:rsidR="008A3B37">
        <w:rPr>
          <w:rFonts w:ascii="Arial" w:hAnsi="Arial" w:cs="Arial"/>
        </w:rPr>
        <w:t xml:space="preserve"> its effects on fitness</w:t>
      </w:r>
      <w:r w:rsidR="00994255" w:rsidRPr="00994255">
        <w:rPr>
          <w:rFonts w:ascii="Arial" w:hAnsi="Arial" w:cs="Arial"/>
        </w:rPr>
        <w:t xml:space="preserve">. </w:t>
      </w:r>
      <w:r w:rsidR="008A3B37">
        <w:rPr>
          <w:rFonts w:ascii="Arial" w:hAnsi="Arial" w:cs="Arial"/>
        </w:rPr>
        <w:t>Specifically, h</w:t>
      </w:r>
      <w:r w:rsidR="00994255" w:rsidRPr="00994255">
        <w:rPr>
          <w:rFonts w:ascii="Arial" w:hAnsi="Arial" w:cs="Arial"/>
        </w:rPr>
        <w:t xml:space="preserve">igh rates </w:t>
      </w:r>
      <w:r w:rsidR="004648D2">
        <w:rPr>
          <w:rFonts w:ascii="Arial" w:hAnsi="Arial" w:cs="Arial"/>
        </w:rPr>
        <w:t>of</w:t>
      </w:r>
      <w:r w:rsidR="00994255" w:rsidRPr="00994255">
        <w:rPr>
          <w:rFonts w:ascii="Arial" w:hAnsi="Arial" w:cs="Arial"/>
        </w:rPr>
        <w:t xml:space="preserve"> polyandry </w:t>
      </w:r>
      <w:r w:rsidR="008A3B37">
        <w:rPr>
          <w:rFonts w:ascii="Arial" w:hAnsi="Arial" w:cs="Arial"/>
        </w:rPr>
        <w:t>decreased</w:t>
      </w:r>
      <w:r w:rsidR="00782D7E" w:rsidRPr="00994255">
        <w:rPr>
          <w:rFonts w:ascii="Arial" w:hAnsi="Arial" w:cs="Arial"/>
        </w:rPr>
        <w:t xml:space="preserve"> both longevity and fecundity</w:t>
      </w:r>
      <w:r w:rsidR="008A3B37">
        <w:rPr>
          <w:rFonts w:ascii="Arial" w:hAnsi="Arial" w:cs="Arial"/>
        </w:rPr>
        <w:t xml:space="preserve"> resulting in net fitness costs to females</w:t>
      </w:r>
      <w:r w:rsidR="00782D7E" w:rsidRPr="00994255">
        <w:rPr>
          <w:rFonts w:ascii="Arial" w:hAnsi="Arial" w:cs="Arial"/>
        </w:rPr>
        <w:t xml:space="preserve">. </w:t>
      </w:r>
      <w:r w:rsidR="000F0F89" w:rsidRPr="00994255">
        <w:rPr>
          <w:rFonts w:ascii="Arial" w:hAnsi="Arial" w:cs="Arial"/>
        </w:rPr>
        <w:t>T</w:t>
      </w:r>
      <w:r w:rsidR="00782D7E" w:rsidRPr="00994255">
        <w:rPr>
          <w:rFonts w:ascii="Arial" w:hAnsi="Arial" w:cs="Arial"/>
        </w:rPr>
        <w:t xml:space="preserve">herefore, </w:t>
      </w:r>
      <w:r w:rsidR="00420317" w:rsidRPr="00994255">
        <w:rPr>
          <w:rFonts w:ascii="Arial" w:hAnsi="Arial" w:cs="Arial"/>
        </w:rPr>
        <w:t>while our</w:t>
      </w:r>
      <w:r w:rsidR="00782D7E" w:rsidRPr="00994255">
        <w:rPr>
          <w:rFonts w:ascii="Arial" w:hAnsi="Arial" w:cs="Arial"/>
        </w:rPr>
        <w:t xml:space="preserve"> results </w:t>
      </w:r>
      <w:r w:rsidR="008A3B37">
        <w:rPr>
          <w:rFonts w:ascii="Arial" w:hAnsi="Arial" w:cs="Arial"/>
        </w:rPr>
        <w:t>support</w:t>
      </w:r>
      <w:r w:rsidR="00782D7E" w:rsidRPr="00994255">
        <w:rPr>
          <w:rFonts w:ascii="Arial" w:hAnsi="Arial" w:cs="Arial"/>
        </w:rPr>
        <w:t xml:space="preserve"> previous findings</w:t>
      </w:r>
      <w:r w:rsidR="000D293F" w:rsidRPr="00994255">
        <w:rPr>
          <w:rFonts w:ascii="Arial" w:hAnsi="Arial" w:cs="Arial"/>
        </w:rPr>
        <w:t xml:space="preserve">, </w:t>
      </w:r>
      <w:r w:rsidR="00420317" w:rsidRPr="00994255">
        <w:rPr>
          <w:rFonts w:ascii="Arial" w:hAnsi="Arial" w:cs="Arial"/>
        </w:rPr>
        <w:t>they</w:t>
      </w:r>
      <w:r w:rsidR="00782D7E" w:rsidRPr="00994255">
        <w:rPr>
          <w:rFonts w:ascii="Arial" w:hAnsi="Arial" w:cs="Arial"/>
        </w:rPr>
        <w:t xml:space="preserve"> </w:t>
      </w:r>
      <w:r w:rsidR="008A3B37">
        <w:rPr>
          <w:rFonts w:ascii="Arial" w:hAnsi="Arial" w:cs="Arial"/>
        </w:rPr>
        <w:t xml:space="preserve">also </w:t>
      </w:r>
      <w:del w:id="3" w:author="Margaret Dobbin" w:date="2024-03-21T00:31:00Z">
        <w:r w:rsidR="00420317" w:rsidRPr="00994255" w:rsidDel="00654C02">
          <w:rPr>
            <w:rFonts w:ascii="Arial" w:hAnsi="Arial" w:cs="Arial"/>
          </w:rPr>
          <w:delText xml:space="preserve">highlight </w:delText>
        </w:r>
        <w:r w:rsidR="000D293F" w:rsidRPr="00994255" w:rsidDel="00654C02">
          <w:rPr>
            <w:rFonts w:ascii="Arial" w:hAnsi="Arial" w:cs="Arial"/>
          </w:rPr>
          <w:delText xml:space="preserve"> </w:delText>
        </w:r>
        <w:r w:rsidR="00994255" w:rsidDel="00654C02">
          <w:rPr>
            <w:rFonts w:ascii="Arial" w:hAnsi="Arial" w:cs="Arial"/>
          </w:rPr>
          <w:delText>that</w:delText>
        </w:r>
      </w:del>
      <w:ins w:id="4" w:author="Margaret Dobbin" w:date="2024-03-21T00:31:00Z">
        <w:r w:rsidR="00654C02" w:rsidRPr="00994255">
          <w:rPr>
            <w:rFonts w:ascii="Arial" w:hAnsi="Arial" w:cs="Arial"/>
          </w:rPr>
          <w:t>highlight that</w:t>
        </w:r>
      </w:ins>
      <w:r w:rsidR="00994255">
        <w:rPr>
          <w:rFonts w:ascii="Arial" w:hAnsi="Arial" w:cs="Arial"/>
        </w:rPr>
        <w:t xml:space="preserve"> </w:t>
      </w:r>
      <w:r w:rsidR="00AA28FE" w:rsidRPr="00994255">
        <w:rPr>
          <w:rFonts w:ascii="Arial" w:hAnsi="Arial" w:cs="Arial"/>
        </w:rPr>
        <w:t xml:space="preserve">high rates of polyandry are costly to females, thus </w:t>
      </w:r>
      <w:r w:rsidR="008A3B37">
        <w:rPr>
          <w:rFonts w:ascii="Arial" w:hAnsi="Arial" w:cs="Arial"/>
        </w:rPr>
        <w:t>suggesting</w:t>
      </w:r>
      <w:r w:rsidR="008A3B37" w:rsidRPr="00994255">
        <w:rPr>
          <w:rFonts w:ascii="Arial" w:hAnsi="Arial" w:cs="Arial"/>
        </w:rPr>
        <w:t xml:space="preserve"> </w:t>
      </w:r>
      <w:r w:rsidR="004648D2">
        <w:rPr>
          <w:rFonts w:ascii="Arial" w:hAnsi="Arial" w:cs="Arial"/>
        </w:rPr>
        <w:t xml:space="preserve">that </w:t>
      </w:r>
      <w:r w:rsidR="000709C1" w:rsidRPr="00994255">
        <w:rPr>
          <w:rFonts w:ascii="Arial" w:hAnsi="Arial" w:cs="Arial"/>
        </w:rPr>
        <w:t>there may be an</w:t>
      </w:r>
      <w:r w:rsidR="00AA28FE" w:rsidRPr="00994255">
        <w:rPr>
          <w:rFonts w:ascii="Arial" w:hAnsi="Arial" w:cs="Arial"/>
        </w:rPr>
        <w:t xml:space="preserve"> optimal intermediate rate</w:t>
      </w:r>
      <w:r w:rsidR="000709C1" w:rsidRPr="00994255">
        <w:rPr>
          <w:rFonts w:ascii="Arial" w:hAnsi="Arial" w:cs="Arial"/>
        </w:rPr>
        <w:t>.</w:t>
      </w:r>
    </w:p>
    <w:bookmarkEnd w:id="0"/>
    <w:p w14:paraId="4FB7E3F4" w14:textId="4693321C" w:rsidR="007306B9" w:rsidRPr="00994255" w:rsidRDefault="007306B9">
      <w:pPr>
        <w:rPr>
          <w:rFonts w:ascii="Times New Roman" w:hAnsi="Times New Roman" w:cs="Times New Roman"/>
        </w:rPr>
      </w:pPr>
    </w:p>
    <w:sectPr w:rsidR="007306B9" w:rsidRPr="00994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06AF"/>
    <w:multiLevelType w:val="hybridMultilevel"/>
    <w:tmpl w:val="F1FE49D0"/>
    <w:lvl w:ilvl="0" w:tplc="FFDC69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26A2"/>
    <w:multiLevelType w:val="hybridMultilevel"/>
    <w:tmpl w:val="4E34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B00A0"/>
    <w:multiLevelType w:val="hybridMultilevel"/>
    <w:tmpl w:val="A39411BC"/>
    <w:lvl w:ilvl="0" w:tplc="B1B61A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E280B"/>
    <w:multiLevelType w:val="hybridMultilevel"/>
    <w:tmpl w:val="219228BC"/>
    <w:lvl w:ilvl="0" w:tplc="B0C4CD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1193">
    <w:abstractNumId w:val="3"/>
  </w:num>
  <w:num w:numId="2" w16cid:durableId="1648781013">
    <w:abstractNumId w:val="2"/>
  </w:num>
  <w:num w:numId="3" w16cid:durableId="65536096">
    <w:abstractNumId w:val="0"/>
  </w:num>
  <w:num w:numId="4" w16cid:durableId="7859236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garet Dobbin">
    <w15:presenceInfo w15:providerId="AD" w15:userId="S::dobbim1@mcmaster.ca::a458ea3d-a1b4-47ea-a62a-9f15546b2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C8"/>
    <w:rsid w:val="000146B4"/>
    <w:rsid w:val="00023C27"/>
    <w:rsid w:val="000663C0"/>
    <w:rsid w:val="000709C1"/>
    <w:rsid w:val="00085D1E"/>
    <w:rsid w:val="000D293F"/>
    <w:rsid w:val="000F0F89"/>
    <w:rsid w:val="00116E8D"/>
    <w:rsid w:val="00170BD6"/>
    <w:rsid w:val="001A1D55"/>
    <w:rsid w:val="001F6EB9"/>
    <w:rsid w:val="001F789F"/>
    <w:rsid w:val="00217260"/>
    <w:rsid w:val="00261BC3"/>
    <w:rsid w:val="00283B98"/>
    <w:rsid w:val="002B18A5"/>
    <w:rsid w:val="003275F3"/>
    <w:rsid w:val="003535DB"/>
    <w:rsid w:val="003A5F81"/>
    <w:rsid w:val="00420317"/>
    <w:rsid w:val="0043373A"/>
    <w:rsid w:val="004648D2"/>
    <w:rsid w:val="00487CA0"/>
    <w:rsid w:val="004D19A5"/>
    <w:rsid w:val="005200CB"/>
    <w:rsid w:val="005627DE"/>
    <w:rsid w:val="00585AE9"/>
    <w:rsid w:val="005F7EEC"/>
    <w:rsid w:val="006167ED"/>
    <w:rsid w:val="00635EBB"/>
    <w:rsid w:val="00654C02"/>
    <w:rsid w:val="00720B4C"/>
    <w:rsid w:val="00726356"/>
    <w:rsid w:val="007306B9"/>
    <w:rsid w:val="00764F7D"/>
    <w:rsid w:val="00775730"/>
    <w:rsid w:val="00782D7E"/>
    <w:rsid w:val="007935A7"/>
    <w:rsid w:val="007D0500"/>
    <w:rsid w:val="007E2CA2"/>
    <w:rsid w:val="007F0FD6"/>
    <w:rsid w:val="007F13E1"/>
    <w:rsid w:val="008058DB"/>
    <w:rsid w:val="008A3B37"/>
    <w:rsid w:val="008C4772"/>
    <w:rsid w:val="008D429E"/>
    <w:rsid w:val="008E173A"/>
    <w:rsid w:val="00907B2E"/>
    <w:rsid w:val="00981665"/>
    <w:rsid w:val="009836C7"/>
    <w:rsid w:val="00994255"/>
    <w:rsid w:val="00A3529F"/>
    <w:rsid w:val="00AA28FE"/>
    <w:rsid w:val="00AB4FBA"/>
    <w:rsid w:val="00AD7038"/>
    <w:rsid w:val="00AE69AC"/>
    <w:rsid w:val="00BE60C8"/>
    <w:rsid w:val="00C0340B"/>
    <w:rsid w:val="00C114BD"/>
    <w:rsid w:val="00C215D9"/>
    <w:rsid w:val="00C33A61"/>
    <w:rsid w:val="00C6397C"/>
    <w:rsid w:val="00CA0E98"/>
    <w:rsid w:val="00CB2E98"/>
    <w:rsid w:val="00CC0A90"/>
    <w:rsid w:val="00D60EEB"/>
    <w:rsid w:val="00D61F99"/>
    <w:rsid w:val="00D91657"/>
    <w:rsid w:val="00D956F0"/>
    <w:rsid w:val="00DE1046"/>
    <w:rsid w:val="00DE5A20"/>
    <w:rsid w:val="00DF1E01"/>
    <w:rsid w:val="00E26EDC"/>
    <w:rsid w:val="00E7200C"/>
    <w:rsid w:val="00ED3368"/>
    <w:rsid w:val="00F07A53"/>
    <w:rsid w:val="00F361CB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410C"/>
  <w15:chartTrackingRefBased/>
  <w15:docId w15:val="{317F0512-2831-B84D-A6E0-7B89C57B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0C8"/>
  </w:style>
  <w:style w:type="paragraph" w:styleId="Heading1">
    <w:name w:val="heading 1"/>
    <w:basedOn w:val="Normal"/>
    <w:next w:val="Normal"/>
    <w:link w:val="Heading1Char"/>
    <w:uiPriority w:val="9"/>
    <w:qFormat/>
    <w:rsid w:val="00BE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C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956F0"/>
  </w:style>
  <w:style w:type="character" w:styleId="CommentReference">
    <w:name w:val="annotation reference"/>
    <w:basedOn w:val="DefaultParagraphFont"/>
    <w:uiPriority w:val="99"/>
    <w:semiHidden/>
    <w:unhideWhenUsed/>
    <w:rsid w:val="00D95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5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5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6F0"/>
    <w:rPr>
      <w:b/>
      <w:bCs/>
      <w:sz w:val="20"/>
      <w:szCs w:val="20"/>
    </w:rPr>
  </w:style>
  <w:style w:type="character" w:customStyle="1" w:styleId="c-timestamplabel">
    <w:name w:val="c-timestamp__label"/>
    <w:basedOn w:val="DefaultParagraphFont"/>
    <w:rsid w:val="00AA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35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12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7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8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5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691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269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4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2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Dobbin</dc:creator>
  <cp:keywords/>
  <dc:description/>
  <cp:lastModifiedBy>Margaret Dobbin</cp:lastModifiedBy>
  <cp:revision>3</cp:revision>
  <dcterms:created xsi:type="dcterms:W3CDTF">2024-03-21T04:31:00Z</dcterms:created>
  <dcterms:modified xsi:type="dcterms:W3CDTF">2024-03-21T04:31:00Z</dcterms:modified>
</cp:coreProperties>
</file>