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DE43" w14:textId="02CD039B" w:rsidR="00E221F4" w:rsidRPr="00EC79BB" w:rsidRDefault="00EC79BB" w:rsidP="00EC79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9BB">
        <w:rPr>
          <w:rFonts w:ascii="Arial" w:hAnsi="Arial" w:cs="Arial"/>
          <w:b/>
          <w:bCs/>
          <w:sz w:val="24"/>
          <w:szCs w:val="24"/>
        </w:rPr>
        <w:t xml:space="preserve">The Great Bat Stress Physiology </w:t>
      </w:r>
      <w:r w:rsidR="00CE04B8">
        <w:rPr>
          <w:rFonts w:ascii="Arial" w:hAnsi="Arial" w:cs="Arial"/>
          <w:b/>
          <w:bCs/>
          <w:sz w:val="24"/>
          <w:szCs w:val="24"/>
        </w:rPr>
        <w:t>Project</w:t>
      </w:r>
      <w:r w:rsidRPr="00EC79BB">
        <w:rPr>
          <w:rFonts w:ascii="Arial" w:hAnsi="Arial" w:cs="Arial"/>
          <w:b/>
          <w:bCs/>
          <w:sz w:val="24"/>
          <w:szCs w:val="24"/>
        </w:rPr>
        <w:t>: Creating a Global Bat Stress Atlas</w:t>
      </w:r>
    </w:p>
    <w:p w14:paraId="73D20759" w14:textId="6C75A026" w:rsidR="00EC79BB" w:rsidRPr="00CE04B8" w:rsidRDefault="00EC79BB" w:rsidP="00EC79BB">
      <w:pPr>
        <w:jc w:val="center"/>
        <w:rPr>
          <w:rFonts w:ascii="Arial" w:hAnsi="Arial" w:cs="Arial"/>
          <w:sz w:val="24"/>
          <w:szCs w:val="24"/>
          <w:rPrChange w:id="0" w:author="Liam McGuire" w:date="2024-04-12T14:16:00Z">
            <w:rPr>
              <w:rFonts w:ascii="Arial" w:hAnsi="Arial" w:cs="Arial"/>
              <w:sz w:val="24"/>
              <w:szCs w:val="24"/>
              <w:vertAlign w:val="superscript"/>
            </w:rPr>
          </w:rPrChange>
        </w:rPr>
      </w:pPr>
      <w:r>
        <w:rPr>
          <w:rFonts w:ascii="Arial" w:hAnsi="Arial" w:cs="Arial"/>
          <w:sz w:val="24"/>
          <w:szCs w:val="24"/>
        </w:rPr>
        <w:t>Thomas Paul Pianta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 w:rsidR="00CE04B8">
        <w:rPr>
          <w:rFonts w:ascii="Arial" w:hAnsi="Arial" w:cs="Arial"/>
          <w:sz w:val="24"/>
          <w:szCs w:val="24"/>
        </w:rPr>
        <w:t>, Liam P. McGuire</w:t>
      </w:r>
      <w:r w:rsidR="00CE04B8" w:rsidRPr="00CE04B8">
        <w:rPr>
          <w:rFonts w:ascii="Arial" w:hAnsi="Arial" w:cs="Arial"/>
          <w:sz w:val="24"/>
          <w:szCs w:val="24"/>
          <w:vertAlign w:val="superscript"/>
          <w:rPrChange w:id="1" w:author="Liam McGuire" w:date="2024-04-12T14:16:00Z">
            <w:rPr>
              <w:rFonts w:ascii="Arial" w:hAnsi="Arial" w:cs="Arial"/>
              <w:sz w:val="24"/>
              <w:szCs w:val="24"/>
            </w:rPr>
          </w:rPrChange>
        </w:rPr>
        <w:t>1</w:t>
      </w:r>
      <w:r w:rsidR="00CE04B8">
        <w:rPr>
          <w:rFonts w:ascii="Arial" w:hAnsi="Arial" w:cs="Arial"/>
          <w:sz w:val="24"/>
          <w:szCs w:val="24"/>
        </w:rPr>
        <w:t xml:space="preserve">, &amp; </w:t>
      </w:r>
      <w:ins w:id="2" w:author="Thomas Pianta" w:date="2024-04-12T14:52:00Z">
        <w:r w:rsidR="003454D1">
          <w:rPr>
            <w:rFonts w:ascii="Arial" w:hAnsi="Arial" w:cs="Arial"/>
            <w:sz w:val="24"/>
            <w:szCs w:val="24"/>
          </w:rPr>
          <w:t>M</w:t>
        </w:r>
      </w:ins>
      <w:del w:id="3" w:author="Thomas Pianta" w:date="2024-04-12T14:52:00Z">
        <w:r w:rsidR="00CE04B8" w:rsidDel="003454D1">
          <w:rPr>
            <w:rFonts w:ascii="Arial" w:hAnsi="Arial" w:cs="Arial"/>
            <w:sz w:val="24"/>
            <w:szCs w:val="24"/>
          </w:rPr>
          <w:delText>m</w:delText>
        </w:r>
      </w:del>
      <w:r w:rsidR="00CE04B8">
        <w:rPr>
          <w:rFonts w:ascii="Arial" w:hAnsi="Arial" w:cs="Arial"/>
          <w:sz w:val="24"/>
          <w:szCs w:val="24"/>
        </w:rPr>
        <w:t>embers of the GBatNet Stress Working Group</w:t>
      </w:r>
    </w:p>
    <w:p w14:paraId="45913287" w14:textId="033AA7A8" w:rsidR="00EC79BB" w:rsidRDefault="00EC79BB" w:rsidP="000D1AED">
      <w:pPr>
        <w:jc w:val="center"/>
        <w:rPr>
          <w:rFonts w:ascii="Arial" w:hAnsi="Arial" w:cs="Arial"/>
          <w:sz w:val="24"/>
          <w:szCs w:val="24"/>
          <w:vertAlign w:val="superscript"/>
        </w:rPr>
      </w:pPr>
      <w:r w:rsidRPr="00EC79BB">
        <w:rPr>
          <w:rFonts w:ascii="Arial" w:hAnsi="Arial" w:cs="Arial"/>
          <w:i/>
          <w:iCs/>
          <w:sz w:val="24"/>
          <w:szCs w:val="24"/>
        </w:rPr>
        <w:t>University of Waterloo Department of Biolog</w:t>
      </w:r>
      <w:r>
        <w:rPr>
          <w:rFonts w:ascii="Arial" w:hAnsi="Arial" w:cs="Arial"/>
          <w:i/>
          <w:iCs/>
          <w:sz w:val="24"/>
          <w:szCs w:val="24"/>
        </w:rPr>
        <w:t>y, Waterloo</w:t>
      </w:r>
      <w:r w:rsidRPr="00EC79BB">
        <w:rPr>
          <w:rFonts w:ascii="Arial" w:hAnsi="Arial" w:cs="Arial"/>
          <w:sz w:val="24"/>
          <w:szCs w:val="24"/>
          <w:vertAlign w:val="superscript"/>
        </w:rPr>
        <w:t>1</w:t>
      </w:r>
    </w:p>
    <w:p w14:paraId="44384698" w14:textId="5526F026" w:rsidR="00EC79BB" w:rsidRPr="00EC79BB" w:rsidRDefault="00CE04B8" w:rsidP="00EC7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Global Union of Bat Diversity Networks (GBatNet) is a network of networks which comprises 18 member networks from around the world with a focus on bat research, conservation, and education. Participants from across the member networks are currently collaborating on </w:t>
      </w:r>
      <w:r w:rsidR="000D1AED">
        <w:rPr>
          <w:rFonts w:ascii="Arial" w:hAnsi="Arial" w:cs="Arial"/>
          <w:sz w:val="24"/>
          <w:szCs w:val="24"/>
        </w:rPr>
        <w:t xml:space="preserve">a series of interdisciplinary projects, </w:t>
      </w:r>
      <w:r>
        <w:rPr>
          <w:rFonts w:ascii="Arial" w:hAnsi="Arial" w:cs="Arial"/>
          <w:sz w:val="24"/>
          <w:szCs w:val="24"/>
        </w:rPr>
        <w:t xml:space="preserve">including </w:t>
      </w:r>
      <w:r w:rsidR="00100E87">
        <w:rPr>
          <w:rFonts w:ascii="Arial" w:hAnsi="Arial" w:cs="Arial"/>
          <w:sz w:val="24"/>
          <w:szCs w:val="24"/>
        </w:rPr>
        <w:t xml:space="preserve">a </w:t>
      </w:r>
      <w:r w:rsidR="00ED1885">
        <w:rPr>
          <w:rFonts w:ascii="Arial" w:hAnsi="Arial" w:cs="Arial"/>
          <w:sz w:val="24"/>
          <w:szCs w:val="24"/>
        </w:rPr>
        <w:t>structure</w:t>
      </w:r>
      <w:r w:rsidR="0092612E">
        <w:rPr>
          <w:rFonts w:ascii="Arial" w:hAnsi="Arial" w:cs="Arial"/>
          <w:sz w:val="24"/>
          <w:szCs w:val="24"/>
        </w:rPr>
        <w:t>d</w:t>
      </w:r>
      <w:r w:rsidR="00ED1885">
        <w:rPr>
          <w:rFonts w:ascii="Arial" w:hAnsi="Arial" w:cs="Arial"/>
          <w:sz w:val="24"/>
          <w:szCs w:val="24"/>
        </w:rPr>
        <w:t xml:space="preserve"> </w:t>
      </w:r>
      <w:r w:rsidR="00100E87">
        <w:rPr>
          <w:rFonts w:ascii="Arial" w:hAnsi="Arial" w:cs="Arial"/>
          <w:sz w:val="24"/>
          <w:szCs w:val="24"/>
        </w:rPr>
        <w:t xml:space="preserve">literature </w:t>
      </w:r>
      <w:r w:rsidR="000D1AED">
        <w:rPr>
          <w:rFonts w:ascii="Arial" w:hAnsi="Arial" w:cs="Arial"/>
          <w:sz w:val="24"/>
          <w:szCs w:val="24"/>
        </w:rPr>
        <w:t>review of bat stress physiolog</w:t>
      </w:r>
      <w:r w:rsidR="000E27B5">
        <w:rPr>
          <w:rFonts w:ascii="Arial" w:hAnsi="Arial" w:cs="Arial"/>
          <w:sz w:val="24"/>
          <w:szCs w:val="24"/>
        </w:rPr>
        <w:t>y</w:t>
      </w:r>
      <w:r w:rsidR="000D1A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goal of the project is to provide a comprehensive assessment of the current state of knowledge, knowledge gaps, and future directions for the field.</w:t>
      </w:r>
      <w:r w:rsidR="000D1AED">
        <w:rPr>
          <w:rFonts w:ascii="Arial" w:hAnsi="Arial" w:cs="Arial"/>
          <w:sz w:val="24"/>
          <w:szCs w:val="24"/>
        </w:rPr>
        <w:t xml:space="preserve"> Initial</w:t>
      </w:r>
      <w:r w:rsidR="007C6E46">
        <w:rPr>
          <w:rFonts w:ascii="Arial" w:hAnsi="Arial" w:cs="Arial"/>
          <w:sz w:val="24"/>
          <w:szCs w:val="24"/>
        </w:rPr>
        <w:t xml:space="preserve"> s</w:t>
      </w:r>
      <w:r w:rsidR="00BB4001">
        <w:rPr>
          <w:rFonts w:ascii="Arial" w:hAnsi="Arial" w:cs="Arial"/>
          <w:sz w:val="24"/>
          <w:szCs w:val="24"/>
        </w:rPr>
        <w:t>creening</w:t>
      </w:r>
      <w:r w:rsidR="000D1AED">
        <w:rPr>
          <w:rFonts w:ascii="Arial" w:hAnsi="Arial" w:cs="Arial"/>
          <w:sz w:val="24"/>
          <w:szCs w:val="24"/>
        </w:rPr>
        <w:t xml:space="preserve"> </w:t>
      </w:r>
      <w:r w:rsidR="00555BC6">
        <w:rPr>
          <w:rFonts w:ascii="Arial" w:hAnsi="Arial" w:cs="Arial"/>
          <w:sz w:val="24"/>
          <w:szCs w:val="24"/>
        </w:rPr>
        <w:t xml:space="preserve">used </w:t>
      </w:r>
      <w:r>
        <w:rPr>
          <w:rFonts w:ascii="Arial" w:hAnsi="Arial" w:cs="Arial"/>
          <w:sz w:val="24"/>
          <w:szCs w:val="24"/>
        </w:rPr>
        <w:t>Rayyan</w:t>
      </w:r>
      <w:r w:rsidR="00555BC6">
        <w:rPr>
          <w:rFonts w:ascii="Arial" w:hAnsi="Arial" w:cs="Arial"/>
          <w:sz w:val="24"/>
          <w:szCs w:val="24"/>
        </w:rPr>
        <w:t xml:space="preserve"> artificial intelligence </w:t>
      </w:r>
      <w:r w:rsidR="00835218">
        <w:rPr>
          <w:rFonts w:ascii="Arial" w:hAnsi="Arial" w:cs="Arial"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 xml:space="preserve">to compile a list of candidate </w:t>
      </w:r>
      <w:r w:rsidR="000D2D7D">
        <w:rPr>
          <w:rFonts w:ascii="Arial" w:hAnsi="Arial" w:cs="Arial"/>
          <w:sz w:val="24"/>
          <w:szCs w:val="24"/>
        </w:rPr>
        <w:t xml:space="preserve">papers published in </w:t>
      </w:r>
      <w:r>
        <w:rPr>
          <w:rFonts w:ascii="Arial" w:hAnsi="Arial" w:cs="Arial"/>
          <w:sz w:val="24"/>
          <w:szCs w:val="24"/>
        </w:rPr>
        <w:t>&gt;</w:t>
      </w:r>
      <w:r w:rsidR="00555BC6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</w:t>
      </w:r>
      <w:r w:rsidR="00377A41">
        <w:rPr>
          <w:rFonts w:ascii="Arial" w:hAnsi="Arial" w:cs="Arial"/>
          <w:sz w:val="24"/>
          <w:szCs w:val="24"/>
        </w:rPr>
        <w:t xml:space="preserve"> </w:t>
      </w:r>
      <w:r w:rsidR="00555BC6">
        <w:rPr>
          <w:rFonts w:ascii="Arial" w:hAnsi="Arial" w:cs="Arial"/>
          <w:sz w:val="24"/>
          <w:szCs w:val="24"/>
        </w:rPr>
        <w:t>journals</w:t>
      </w:r>
      <w:r w:rsidR="000D1AED">
        <w:rPr>
          <w:rFonts w:ascii="Arial" w:hAnsi="Arial" w:cs="Arial"/>
          <w:sz w:val="24"/>
          <w:szCs w:val="24"/>
        </w:rPr>
        <w:t xml:space="preserve">. </w:t>
      </w:r>
      <w:r w:rsidR="00EB5F2C">
        <w:rPr>
          <w:rFonts w:ascii="Arial" w:hAnsi="Arial" w:cs="Arial"/>
          <w:sz w:val="24"/>
          <w:szCs w:val="24"/>
        </w:rPr>
        <w:t>T</w:t>
      </w:r>
      <w:r w:rsidR="003D2A3F">
        <w:rPr>
          <w:rFonts w:ascii="Arial" w:hAnsi="Arial" w:cs="Arial"/>
          <w:sz w:val="24"/>
          <w:szCs w:val="24"/>
        </w:rPr>
        <w:t xml:space="preserve">he list </w:t>
      </w:r>
      <w:r w:rsidR="000D1AED">
        <w:rPr>
          <w:rFonts w:ascii="Arial" w:hAnsi="Arial" w:cs="Arial"/>
          <w:sz w:val="24"/>
          <w:szCs w:val="24"/>
        </w:rPr>
        <w:t xml:space="preserve">was </w:t>
      </w:r>
      <w:r w:rsidR="00EB5F2C">
        <w:rPr>
          <w:rFonts w:ascii="Arial" w:hAnsi="Arial" w:cs="Arial"/>
          <w:sz w:val="24"/>
          <w:szCs w:val="24"/>
        </w:rPr>
        <w:t>further filtered</w:t>
      </w:r>
      <w:r w:rsidR="003D2A3F">
        <w:rPr>
          <w:rFonts w:ascii="Arial" w:hAnsi="Arial" w:cs="Arial"/>
          <w:sz w:val="24"/>
          <w:szCs w:val="24"/>
        </w:rPr>
        <w:t xml:space="preserve"> </w:t>
      </w:r>
      <w:r w:rsidR="000D1AED">
        <w:rPr>
          <w:rFonts w:ascii="Arial" w:hAnsi="Arial" w:cs="Arial"/>
          <w:sz w:val="24"/>
          <w:szCs w:val="24"/>
        </w:rPr>
        <w:t xml:space="preserve">by </w:t>
      </w:r>
      <w:r w:rsidR="00603CB9">
        <w:rPr>
          <w:rFonts w:ascii="Arial" w:hAnsi="Arial" w:cs="Arial"/>
          <w:sz w:val="24"/>
          <w:szCs w:val="24"/>
        </w:rPr>
        <w:t>13 p</w:t>
      </w:r>
      <w:r w:rsidR="00EB5F2C">
        <w:rPr>
          <w:rFonts w:ascii="Arial" w:hAnsi="Arial" w:cs="Arial"/>
          <w:sz w:val="24"/>
          <w:szCs w:val="24"/>
        </w:rPr>
        <w:t>articipants</w:t>
      </w:r>
      <w:r w:rsidR="00603CB9">
        <w:rPr>
          <w:rFonts w:ascii="Arial" w:hAnsi="Arial" w:cs="Arial"/>
          <w:sz w:val="24"/>
          <w:szCs w:val="24"/>
        </w:rPr>
        <w:t xml:space="preserve"> from around the world</w:t>
      </w:r>
      <w:r w:rsidR="003D2A3F">
        <w:rPr>
          <w:rFonts w:ascii="Arial" w:hAnsi="Arial" w:cs="Arial"/>
          <w:sz w:val="24"/>
          <w:szCs w:val="24"/>
        </w:rPr>
        <w:t xml:space="preserve"> who </w:t>
      </w:r>
      <w:r w:rsidR="00EB5F2C">
        <w:rPr>
          <w:rFonts w:ascii="Arial" w:hAnsi="Arial" w:cs="Arial"/>
          <w:sz w:val="24"/>
          <w:szCs w:val="24"/>
        </w:rPr>
        <w:t xml:space="preserve">determined from </w:t>
      </w:r>
      <w:r w:rsidR="002A6FBD">
        <w:rPr>
          <w:rFonts w:ascii="Arial" w:hAnsi="Arial" w:cs="Arial"/>
          <w:sz w:val="24"/>
          <w:szCs w:val="24"/>
        </w:rPr>
        <w:t xml:space="preserve">the </w:t>
      </w:r>
      <w:r w:rsidR="008B10B5">
        <w:rPr>
          <w:rFonts w:ascii="Arial" w:hAnsi="Arial" w:cs="Arial"/>
          <w:sz w:val="24"/>
          <w:szCs w:val="24"/>
        </w:rPr>
        <w:t xml:space="preserve">titles and </w:t>
      </w:r>
      <w:r w:rsidR="00EB5F2C">
        <w:rPr>
          <w:rFonts w:ascii="Arial" w:hAnsi="Arial" w:cs="Arial"/>
          <w:sz w:val="24"/>
          <w:szCs w:val="24"/>
        </w:rPr>
        <w:t xml:space="preserve">content of </w:t>
      </w:r>
      <w:r w:rsidR="008B10B5">
        <w:rPr>
          <w:rFonts w:ascii="Arial" w:hAnsi="Arial" w:cs="Arial"/>
          <w:sz w:val="24"/>
          <w:szCs w:val="24"/>
        </w:rPr>
        <w:t>each</w:t>
      </w:r>
      <w:r w:rsidR="00EB5F2C">
        <w:rPr>
          <w:rFonts w:ascii="Arial" w:hAnsi="Arial" w:cs="Arial"/>
          <w:sz w:val="24"/>
          <w:szCs w:val="24"/>
        </w:rPr>
        <w:t xml:space="preserve"> abstract</w:t>
      </w:r>
      <w:r w:rsidR="00274ED3">
        <w:rPr>
          <w:rFonts w:ascii="Arial" w:hAnsi="Arial" w:cs="Arial"/>
          <w:sz w:val="24"/>
          <w:szCs w:val="24"/>
        </w:rPr>
        <w:t xml:space="preserve"> which papers to </w:t>
      </w:r>
      <w:r w:rsidR="006D56D3">
        <w:rPr>
          <w:rFonts w:ascii="Arial" w:hAnsi="Arial" w:cs="Arial"/>
          <w:sz w:val="24"/>
          <w:szCs w:val="24"/>
        </w:rPr>
        <w:t xml:space="preserve">include for further </w:t>
      </w:r>
      <w:r w:rsidR="003D2A3F">
        <w:rPr>
          <w:rFonts w:ascii="Arial" w:hAnsi="Arial" w:cs="Arial"/>
          <w:sz w:val="24"/>
          <w:szCs w:val="24"/>
        </w:rPr>
        <w:t>consideration</w:t>
      </w:r>
      <w:r w:rsidR="000D1AED">
        <w:rPr>
          <w:rFonts w:ascii="Arial" w:hAnsi="Arial" w:cs="Arial"/>
          <w:sz w:val="24"/>
          <w:szCs w:val="24"/>
        </w:rPr>
        <w:t>.</w:t>
      </w:r>
      <w:r w:rsidR="009A3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project is now compiling the refined list for</w:t>
      </w:r>
      <w:r w:rsidR="00F16513">
        <w:rPr>
          <w:rFonts w:ascii="Arial" w:hAnsi="Arial" w:cs="Arial"/>
          <w:sz w:val="24"/>
          <w:szCs w:val="24"/>
        </w:rPr>
        <w:t xml:space="preserve"> </w:t>
      </w:r>
      <w:r w:rsidR="003D2A3F">
        <w:rPr>
          <w:rFonts w:ascii="Arial" w:hAnsi="Arial" w:cs="Arial"/>
          <w:sz w:val="24"/>
          <w:szCs w:val="24"/>
        </w:rPr>
        <w:t>comprehensive content analysis</w:t>
      </w:r>
      <w:r w:rsidR="000D1AED">
        <w:rPr>
          <w:rFonts w:ascii="Arial" w:hAnsi="Arial" w:cs="Arial"/>
          <w:sz w:val="24"/>
          <w:szCs w:val="24"/>
        </w:rPr>
        <w:t>.</w:t>
      </w:r>
      <w:r w:rsidR="005700A2">
        <w:rPr>
          <w:rFonts w:ascii="Arial" w:hAnsi="Arial" w:cs="Arial"/>
          <w:sz w:val="24"/>
          <w:szCs w:val="24"/>
        </w:rPr>
        <w:t xml:space="preserve"> </w:t>
      </w:r>
      <w:r w:rsidR="000D1AED">
        <w:rPr>
          <w:rFonts w:ascii="Arial" w:hAnsi="Arial" w:cs="Arial"/>
          <w:sz w:val="24"/>
          <w:szCs w:val="24"/>
        </w:rPr>
        <w:t>Th</w:t>
      </w:r>
      <w:r w:rsidR="009A3BC6">
        <w:rPr>
          <w:rFonts w:ascii="Arial" w:hAnsi="Arial" w:cs="Arial"/>
          <w:sz w:val="24"/>
          <w:szCs w:val="24"/>
        </w:rPr>
        <w:t>e</w:t>
      </w:r>
      <w:r w:rsidR="000D1A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structured literature review process </w:t>
      </w:r>
      <w:r w:rsidR="000D1AED">
        <w:rPr>
          <w:rFonts w:ascii="Arial" w:hAnsi="Arial" w:cs="Arial"/>
          <w:sz w:val="24"/>
          <w:szCs w:val="24"/>
        </w:rPr>
        <w:t xml:space="preserve">will consolidate all </w:t>
      </w:r>
      <w:r w:rsidR="007F2347">
        <w:rPr>
          <w:rFonts w:ascii="Arial" w:hAnsi="Arial" w:cs="Arial"/>
          <w:sz w:val="24"/>
          <w:szCs w:val="24"/>
        </w:rPr>
        <w:t xml:space="preserve">major findings, </w:t>
      </w:r>
      <w:r w:rsidR="009D65BB">
        <w:rPr>
          <w:rFonts w:ascii="Arial" w:hAnsi="Arial" w:cs="Arial"/>
          <w:sz w:val="24"/>
          <w:szCs w:val="24"/>
        </w:rPr>
        <w:t>techniques</w:t>
      </w:r>
      <w:r w:rsidR="009B63A7">
        <w:rPr>
          <w:rFonts w:ascii="Arial" w:hAnsi="Arial" w:cs="Arial"/>
          <w:sz w:val="24"/>
          <w:szCs w:val="24"/>
        </w:rPr>
        <w:t xml:space="preserve">, and current </w:t>
      </w:r>
      <w:r w:rsidR="00542DD3">
        <w:rPr>
          <w:rFonts w:ascii="Arial" w:hAnsi="Arial" w:cs="Arial"/>
          <w:sz w:val="24"/>
          <w:szCs w:val="24"/>
        </w:rPr>
        <w:t>knowledge gaps</w:t>
      </w:r>
      <w:r w:rsidR="007F2347">
        <w:rPr>
          <w:rFonts w:ascii="Arial" w:hAnsi="Arial" w:cs="Arial"/>
          <w:sz w:val="24"/>
          <w:szCs w:val="24"/>
        </w:rPr>
        <w:t xml:space="preserve"> </w:t>
      </w:r>
      <w:r w:rsidR="000D1AED">
        <w:rPr>
          <w:rFonts w:ascii="Arial" w:hAnsi="Arial" w:cs="Arial"/>
          <w:sz w:val="24"/>
          <w:szCs w:val="24"/>
        </w:rPr>
        <w:t xml:space="preserve">into a </w:t>
      </w:r>
      <w:r w:rsidR="00ED1885">
        <w:rPr>
          <w:rFonts w:ascii="Arial" w:hAnsi="Arial" w:cs="Arial"/>
          <w:sz w:val="24"/>
          <w:szCs w:val="24"/>
        </w:rPr>
        <w:t xml:space="preserve">comprehensive </w:t>
      </w:r>
      <w:r w:rsidR="003D2A3F">
        <w:rPr>
          <w:rFonts w:ascii="Arial" w:hAnsi="Arial" w:cs="Arial"/>
          <w:sz w:val="24"/>
          <w:szCs w:val="24"/>
        </w:rPr>
        <w:t xml:space="preserve">review which can be used as a guide </w:t>
      </w:r>
      <w:r w:rsidR="000D079B">
        <w:rPr>
          <w:rFonts w:ascii="Arial" w:hAnsi="Arial" w:cs="Arial"/>
          <w:sz w:val="24"/>
          <w:szCs w:val="24"/>
        </w:rPr>
        <w:t>and r</w:t>
      </w:r>
      <w:r w:rsidR="003414B6">
        <w:rPr>
          <w:rFonts w:ascii="Arial" w:hAnsi="Arial" w:cs="Arial"/>
          <w:sz w:val="24"/>
          <w:szCs w:val="24"/>
        </w:rPr>
        <w:t xml:space="preserve">esource </w:t>
      </w:r>
      <w:r w:rsidR="003D2A3F">
        <w:rPr>
          <w:rFonts w:ascii="Arial" w:hAnsi="Arial" w:cs="Arial"/>
          <w:sz w:val="24"/>
          <w:szCs w:val="24"/>
        </w:rPr>
        <w:t xml:space="preserve">for future bat stress physiology research. </w:t>
      </w:r>
    </w:p>
    <w:p w14:paraId="0C367B5F" w14:textId="77777777" w:rsidR="00EC79BB" w:rsidRPr="00EC79BB" w:rsidRDefault="00EC79BB" w:rsidP="00EC79BB">
      <w:pPr>
        <w:rPr>
          <w:rFonts w:ascii="Arial" w:hAnsi="Arial" w:cs="Arial"/>
          <w:sz w:val="24"/>
          <w:szCs w:val="24"/>
        </w:rPr>
      </w:pPr>
    </w:p>
    <w:sectPr w:rsidR="00EC79BB" w:rsidRPr="00EC7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McGuire">
    <w15:presenceInfo w15:providerId="Windows Live" w15:userId="7f868830f6b9b92f"/>
  </w15:person>
  <w15:person w15:author="Thomas Pianta">
    <w15:presenceInfo w15:providerId="Windows Live" w15:userId="f541bc5ff13666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BB"/>
    <w:rsid w:val="000D079B"/>
    <w:rsid w:val="000D1AED"/>
    <w:rsid w:val="000D2D7D"/>
    <w:rsid w:val="000E27B5"/>
    <w:rsid w:val="00100E87"/>
    <w:rsid w:val="00131C19"/>
    <w:rsid w:val="00274ED3"/>
    <w:rsid w:val="00281A75"/>
    <w:rsid w:val="002A6FBD"/>
    <w:rsid w:val="00330A96"/>
    <w:rsid w:val="003414B6"/>
    <w:rsid w:val="003454D1"/>
    <w:rsid w:val="00377A41"/>
    <w:rsid w:val="003D2A3F"/>
    <w:rsid w:val="00404BDA"/>
    <w:rsid w:val="005266CE"/>
    <w:rsid w:val="00542DD3"/>
    <w:rsid w:val="00555BC6"/>
    <w:rsid w:val="005700A2"/>
    <w:rsid w:val="00603CB9"/>
    <w:rsid w:val="006D56D3"/>
    <w:rsid w:val="006E5C44"/>
    <w:rsid w:val="00730FF8"/>
    <w:rsid w:val="007A3E40"/>
    <w:rsid w:val="007C6E46"/>
    <w:rsid w:val="007F2347"/>
    <w:rsid w:val="00815A53"/>
    <w:rsid w:val="00835218"/>
    <w:rsid w:val="008534DD"/>
    <w:rsid w:val="008B10B5"/>
    <w:rsid w:val="009070FC"/>
    <w:rsid w:val="0092612E"/>
    <w:rsid w:val="00973BCA"/>
    <w:rsid w:val="009A3BC6"/>
    <w:rsid w:val="009B63A7"/>
    <w:rsid w:val="009D65BB"/>
    <w:rsid w:val="00A02433"/>
    <w:rsid w:val="00A360C1"/>
    <w:rsid w:val="00A50BEF"/>
    <w:rsid w:val="00A77ECC"/>
    <w:rsid w:val="00AE6441"/>
    <w:rsid w:val="00BB4001"/>
    <w:rsid w:val="00C6715B"/>
    <w:rsid w:val="00C70411"/>
    <w:rsid w:val="00CA5904"/>
    <w:rsid w:val="00CE04B8"/>
    <w:rsid w:val="00CE7DB1"/>
    <w:rsid w:val="00DA7428"/>
    <w:rsid w:val="00DD3A57"/>
    <w:rsid w:val="00DD7C44"/>
    <w:rsid w:val="00DE3B27"/>
    <w:rsid w:val="00E050DE"/>
    <w:rsid w:val="00E221F4"/>
    <w:rsid w:val="00E233CF"/>
    <w:rsid w:val="00E51927"/>
    <w:rsid w:val="00E75C5F"/>
    <w:rsid w:val="00EB5F2C"/>
    <w:rsid w:val="00EC5892"/>
    <w:rsid w:val="00EC79BB"/>
    <w:rsid w:val="00ED1885"/>
    <w:rsid w:val="00F16513"/>
    <w:rsid w:val="00FD7F18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C5D"/>
  <w15:chartTrackingRefBased/>
  <w15:docId w15:val="{F07AD342-3169-48AA-9EAD-C9F5F2B6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9B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E0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Pianta</dc:creator>
  <cp:keywords/>
  <dc:description/>
  <cp:lastModifiedBy>Thomas Pianta</cp:lastModifiedBy>
  <cp:revision>2</cp:revision>
  <dcterms:created xsi:type="dcterms:W3CDTF">2024-04-12T18:58:00Z</dcterms:created>
  <dcterms:modified xsi:type="dcterms:W3CDTF">2024-04-12T18:58:00Z</dcterms:modified>
</cp:coreProperties>
</file>