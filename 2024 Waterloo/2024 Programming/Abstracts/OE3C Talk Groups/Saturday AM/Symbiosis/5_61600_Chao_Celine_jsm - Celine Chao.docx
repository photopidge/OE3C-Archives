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D0967" w14:textId="6AE896E7" w:rsidR="00D26FC5" w:rsidRPr="00855B1B" w:rsidRDefault="00AA5732" w:rsidP="00D763A3">
      <w:pPr>
        <w:pStyle w:val="AbstractTitle"/>
      </w:pPr>
      <w:r>
        <w:t xml:space="preserve">Contribution </w:t>
      </w:r>
      <w:r w:rsidR="00855B1B">
        <w:t xml:space="preserve">to </w:t>
      </w:r>
      <w:r w:rsidR="00CC00E4">
        <w:t>pollen deposition</w:t>
      </w:r>
      <w:r w:rsidR="00855B1B">
        <w:t xml:space="preserve"> </w:t>
      </w:r>
      <w:r w:rsidR="00CC00E4">
        <w:t xml:space="preserve">in </w:t>
      </w:r>
      <w:r w:rsidR="00855B1B">
        <w:rPr>
          <w:i/>
          <w:iCs/>
        </w:rPr>
        <w:t xml:space="preserve">Verbena </w:t>
      </w:r>
      <w:proofErr w:type="spellStart"/>
      <w:r w:rsidR="00855B1B">
        <w:rPr>
          <w:i/>
          <w:iCs/>
        </w:rPr>
        <w:t>hastata</w:t>
      </w:r>
      <w:proofErr w:type="spellEnd"/>
      <w:r w:rsidR="00855B1B">
        <w:rPr>
          <w:i/>
          <w:iCs/>
        </w:rPr>
        <w:t xml:space="preserve"> </w:t>
      </w:r>
      <w:r w:rsidR="00855B1B">
        <w:t xml:space="preserve">(Verbenaceae) by </w:t>
      </w:r>
      <w:r w:rsidR="00CC00E4">
        <w:t xml:space="preserve">day </w:t>
      </w:r>
      <w:r w:rsidR="00855B1B">
        <w:t xml:space="preserve">and </w:t>
      </w:r>
      <w:r w:rsidR="00CC00E4">
        <w:t>night active pollinators</w:t>
      </w:r>
    </w:p>
    <w:p w14:paraId="6FCE6B1D" w14:textId="77777777" w:rsidR="007155CA" w:rsidRDefault="007155CA" w:rsidP="00D763A3">
      <w:pPr>
        <w:pStyle w:val="AuthorList"/>
      </w:pPr>
    </w:p>
    <w:p w14:paraId="5CF0284D" w14:textId="16FA9A86" w:rsidR="00306D07" w:rsidRDefault="00AA5732" w:rsidP="00D763A3">
      <w:pPr>
        <w:pStyle w:val="AuthorList"/>
        <w:rPr>
          <w:ins w:id="0" w:author="Scott MacIvor" w:date="2024-04-11T20:29:00Z"/>
          <w:vertAlign w:val="superscript"/>
        </w:rPr>
      </w:pPr>
      <w:r>
        <w:t>Celine L</w:t>
      </w:r>
      <w:r w:rsidR="00C93A59">
        <w:t>ucia</w:t>
      </w:r>
      <w:r>
        <w:t xml:space="preserve"> Chao</w:t>
      </w:r>
      <w:r w:rsidR="00D26FC5" w:rsidRPr="002B5CFB">
        <w:rPr>
          <w:vertAlign w:val="superscript"/>
        </w:rPr>
        <w:t>1</w:t>
      </w:r>
      <w:r w:rsidR="00D26FC5" w:rsidRPr="002B5CFB">
        <w:t xml:space="preserve">, </w:t>
      </w:r>
      <w:r>
        <w:t>John English</w:t>
      </w:r>
      <w:r w:rsidR="00D26FC5" w:rsidRPr="002B5CFB">
        <w:rPr>
          <w:vertAlign w:val="superscript"/>
        </w:rPr>
        <w:t>2</w:t>
      </w:r>
      <w:r w:rsidR="00D26FC5" w:rsidRPr="002B5CFB">
        <w:t xml:space="preserve">, </w:t>
      </w:r>
      <w:r w:rsidR="00CC00E4">
        <w:t>Nicholas Sookhan</w:t>
      </w:r>
      <w:r w:rsidR="00CC00E4">
        <w:rPr>
          <w:vertAlign w:val="superscript"/>
        </w:rPr>
        <w:t>1</w:t>
      </w:r>
      <w:r w:rsidR="00CC00E4">
        <w:t xml:space="preserve">, and J. </w:t>
      </w:r>
      <w:r>
        <w:t>Scott MacIvor</w:t>
      </w:r>
      <w:r w:rsidR="00CC00E4">
        <w:rPr>
          <w:vertAlign w:val="superscript"/>
        </w:rPr>
        <w:t>1,2</w:t>
      </w:r>
    </w:p>
    <w:p w14:paraId="255A20F2" w14:textId="77777777" w:rsidR="00CC00E4" w:rsidRPr="00CC00E4" w:rsidRDefault="00CC00E4" w:rsidP="002C172F">
      <w:pPr>
        <w:pStyle w:val="Afilliations"/>
      </w:pPr>
    </w:p>
    <w:p w14:paraId="5FDDB33F" w14:textId="4E568231" w:rsidR="00CC00E4" w:rsidRDefault="00D26FC5" w:rsidP="004F7A96">
      <w:pPr>
        <w:pStyle w:val="Afilliations"/>
        <w:rPr>
          <w:ins w:id="1" w:author="Scott MacIvor" w:date="2024-04-11T20:29:00Z"/>
        </w:rPr>
      </w:pPr>
      <w:r w:rsidRPr="00CC00E4">
        <w:rPr>
          <w:vertAlign w:val="superscript"/>
        </w:rPr>
        <w:t>1</w:t>
      </w:r>
      <w:r w:rsidR="00CC00E4">
        <w:t xml:space="preserve"> Department of </w:t>
      </w:r>
      <w:r w:rsidR="00AA5732" w:rsidRPr="00CC00E4">
        <w:t>Biological</w:t>
      </w:r>
      <w:r w:rsidR="00AA5732">
        <w:t xml:space="preserve"> Sciences</w:t>
      </w:r>
      <w:r w:rsidRPr="00D763A3">
        <w:t xml:space="preserve">, </w:t>
      </w:r>
      <w:r w:rsidR="00AA5732">
        <w:t>University of Toronto Scarborough</w:t>
      </w:r>
      <w:r w:rsidR="004C0399" w:rsidRPr="00D763A3">
        <w:t xml:space="preserve"> </w:t>
      </w:r>
    </w:p>
    <w:p w14:paraId="0446FA0D" w14:textId="1FA9C0CF" w:rsidR="00306D07" w:rsidRPr="00D763A3" w:rsidRDefault="004C0399" w:rsidP="004F7A96">
      <w:pPr>
        <w:pStyle w:val="Afilliations"/>
      </w:pPr>
      <w:r w:rsidRPr="00D763A3">
        <w:rPr>
          <w:vertAlign w:val="superscript"/>
        </w:rPr>
        <w:t>2</w:t>
      </w:r>
      <w:r w:rsidR="00CC00E4">
        <w:rPr>
          <w:vertAlign w:val="superscript"/>
        </w:rPr>
        <w:t xml:space="preserve"> </w:t>
      </w:r>
      <w:r w:rsidR="00CC00E4">
        <w:t xml:space="preserve">Department of Ecology and Evolutionary Biology, </w:t>
      </w:r>
      <w:r w:rsidR="00AA5732">
        <w:t>University of Toronto</w:t>
      </w:r>
    </w:p>
    <w:p w14:paraId="31F383AA" w14:textId="77777777" w:rsidR="00D763A3" w:rsidRPr="00D763A3" w:rsidRDefault="00D763A3" w:rsidP="00D763A3"/>
    <w:p w14:paraId="4F96E167" w14:textId="018619D5" w:rsidR="00C93A59" w:rsidRPr="00C93A59" w:rsidRDefault="00C93A59" w:rsidP="00C93A59">
      <w:pPr>
        <w:rPr>
          <w:rFonts w:ascii="Arial" w:hAnsi="Arial" w:cs="Arial"/>
        </w:rPr>
      </w:pPr>
      <w:r w:rsidRPr="00C93A59">
        <w:rPr>
          <w:rFonts w:ascii="Arial" w:hAnsi="Arial" w:cs="Arial"/>
        </w:rPr>
        <w:t xml:space="preserve">Pollination by nocturnal insects is poorly studied due to the logistical challenges </w:t>
      </w:r>
      <w:r>
        <w:rPr>
          <w:rFonts w:ascii="Arial" w:hAnsi="Arial" w:cs="Arial"/>
        </w:rPr>
        <w:t>of</w:t>
      </w:r>
      <w:r w:rsidRPr="00C93A59">
        <w:rPr>
          <w:rFonts w:ascii="Arial" w:hAnsi="Arial" w:cs="Arial"/>
        </w:rPr>
        <w:t xml:space="preserve"> traditional sampling methods. Although much is unknown about these </w:t>
      </w:r>
      <w:r w:rsidR="00CC00E4">
        <w:rPr>
          <w:rFonts w:ascii="Arial" w:hAnsi="Arial" w:cs="Arial"/>
        </w:rPr>
        <w:t>pollinators</w:t>
      </w:r>
      <w:r w:rsidRPr="00C93A59">
        <w:rPr>
          <w:rFonts w:ascii="Arial" w:hAnsi="Arial" w:cs="Arial"/>
        </w:rPr>
        <w:t xml:space="preserve">, previous research has uncovered that nocturnal pollination is complementary and potentially as important to the reproductive success of plants as diurnal pollination efforts. </w:t>
      </w:r>
      <w:r w:rsidR="00CC00E4">
        <w:rPr>
          <w:rFonts w:ascii="Arial" w:hAnsi="Arial" w:cs="Arial"/>
        </w:rPr>
        <w:t xml:space="preserve">Pollinators face threats such as higher temperatures due to </w:t>
      </w:r>
      <w:r w:rsidR="00CC00E4" w:rsidRPr="00C93A59">
        <w:rPr>
          <w:rFonts w:ascii="Arial" w:hAnsi="Arial" w:cs="Arial"/>
        </w:rPr>
        <w:t xml:space="preserve">anthropogenic activity </w:t>
      </w:r>
      <w:r w:rsidR="00CC00E4">
        <w:rPr>
          <w:rFonts w:ascii="Arial" w:hAnsi="Arial" w:cs="Arial"/>
        </w:rPr>
        <w:t>and climate change. These vary in impact between day and night, potentially affecting species and pollination services differently. We completed</w:t>
      </w:r>
      <w:r w:rsidRPr="00C93A59">
        <w:rPr>
          <w:rFonts w:ascii="Arial" w:hAnsi="Arial" w:cs="Arial"/>
        </w:rPr>
        <w:t xml:space="preserve"> a pollinator exclusion experiment </w:t>
      </w:r>
      <w:r w:rsidR="00CC00E4">
        <w:rPr>
          <w:rFonts w:ascii="Arial" w:hAnsi="Arial" w:cs="Arial"/>
        </w:rPr>
        <w:t>using</w:t>
      </w:r>
      <w:r w:rsidRPr="00C93A59">
        <w:rPr>
          <w:rFonts w:ascii="Arial" w:hAnsi="Arial" w:cs="Arial"/>
        </w:rPr>
        <w:t xml:space="preserve"> </w:t>
      </w:r>
      <w:r w:rsidRPr="00C93A59">
        <w:rPr>
          <w:rFonts w:ascii="Arial" w:hAnsi="Arial" w:cs="Arial"/>
          <w:i/>
          <w:iCs/>
        </w:rPr>
        <w:t xml:space="preserve">Verbena </w:t>
      </w:r>
      <w:proofErr w:type="spellStart"/>
      <w:r w:rsidRPr="00C93A59">
        <w:rPr>
          <w:rFonts w:ascii="Arial" w:hAnsi="Arial" w:cs="Arial"/>
          <w:i/>
          <w:iCs/>
        </w:rPr>
        <w:t>hastata</w:t>
      </w:r>
      <w:proofErr w:type="spellEnd"/>
      <w:r w:rsidRPr="00C93A59">
        <w:rPr>
          <w:rFonts w:ascii="Arial" w:hAnsi="Arial" w:cs="Arial"/>
          <w:i/>
          <w:iCs/>
        </w:rPr>
        <w:t xml:space="preserve"> </w:t>
      </w:r>
      <w:r w:rsidRPr="00C93A59">
        <w:rPr>
          <w:rFonts w:ascii="Arial" w:hAnsi="Arial" w:cs="Arial"/>
        </w:rPr>
        <w:t xml:space="preserve">(blue vervain) to measure differences in pollen deposition during the day and night. </w:t>
      </w:r>
      <w:r w:rsidR="002C172F">
        <w:rPr>
          <w:rFonts w:ascii="Arial" w:hAnsi="Arial" w:cs="Arial"/>
        </w:rPr>
        <w:t>T</w:t>
      </w:r>
      <w:r w:rsidRPr="00C93A59">
        <w:rPr>
          <w:rFonts w:ascii="Arial" w:hAnsi="Arial" w:cs="Arial"/>
        </w:rPr>
        <w:t xml:space="preserve">emperature sensors were deployed to record </w:t>
      </w:r>
      <w:r w:rsidR="00CC00E4">
        <w:rPr>
          <w:rFonts w:ascii="Arial" w:hAnsi="Arial" w:cs="Arial"/>
        </w:rPr>
        <w:t xml:space="preserve">variation experienced by </w:t>
      </w:r>
      <w:r w:rsidRPr="00C93A59">
        <w:rPr>
          <w:rFonts w:ascii="Arial" w:hAnsi="Arial" w:cs="Arial"/>
        </w:rPr>
        <w:t xml:space="preserve">individual </w:t>
      </w:r>
      <w:r w:rsidR="00CC00E4">
        <w:rPr>
          <w:rFonts w:ascii="Arial" w:hAnsi="Arial" w:cs="Arial"/>
        </w:rPr>
        <w:t>plants</w:t>
      </w:r>
      <w:r w:rsidRPr="00C93A59">
        <w:rPr>
          <w:rFonts w:ascii="Arial" w:hAnsi="Arial" w:cs="Arial"/>
        </w:rPr>
        <w:t xml:space="preserve">. It was found that the average amount of pollen deposition during the day and night was </w:t>
      </w:r>
      <w:r w:rsidR="00CC00E4">
        <w:rPr>
          <w:rFonts w:ascii="Arial" w:hAnsi="Arial" w:cs="Arial"/>
        </w:rPr>
        <w:t>not significantly different</w:t>
      </w:r>
      <w:r w:rsidRPr="00C93A59">
        <w:rPr>
          <w:rFonts w:ascii="Arial" w:hAnsi="Arial" w:cs="Arial"/>
        </w:rPr>
        <w:t xml:space="preserve">. </w:t>
      </w:r>
      <w:r w:rsidR="00CC00E4">
        <w:rPr>
          <w:rFonts w:ascii="Arial" w:hAnsi="Arial" w:cs="Arial"/>
        </w:rPr>
        <w:t>Unbagged flowers had significantly higher pollen deposition, pointing to the potential importance of crepuscular pollinators active at dawn and dusk when we were exchanging pollinator exclusion bags, or that the bags themselves impacted pollinator visits. Temperature</w:t>
      </w:r>
      <w:r w:rsidRPr="00C93A59">
        <w:rPr>
          <w:rFonts w:ascii="Arial" w:hAnsi="Arial" w:cs="Arial"/>
        </w:rPr>
        <w:t xml:space="preserve"> </w:t>
      </w:r>
      <w:r w:rsidR="00CC00E4">
        <w:rPr>
          <w:rFonts w:ascii="Arial" w:hAnsi="Arial" w:cs="Arial"/>
        </w:rPr>
        <w:t xml:space="preserve">also </w:t>
      </w:r>
      <w:r w:rsidRPr="00C93A59">
        <w:rPr>
          <w:rFonts w:ascii="Arial" w:hAnsi="Arial" w:cs="Arial"/>
        </w:rPr>
        <w:t xml:space="preserve">did not impact </w:t>
      </w:r>
      <w:r w:rsidR="00CC00E4">
        <w:rPr>
          <w:rFonts w:ascii="Arial" w:hAnsi="Arial" w:cs="Arial"/>
        </w:rPr>
        <w:t>pollen deposition</w:t>
      </w:r>
      <w:r w:rsidRPr="00C93A59">
        <w:rPr>
          <w:rFonts w:ascii="Arial" w:hAnsi="Arial" w:cs="Arial"/>
        </w:rPr>
        <w:t xml:space="preserve">, and future studies should consider conducting landscape level temperature assessments to better align with pollinator behaviour. </w:t>
      </w:r>
      <w:r w:rsidR="002C172F">
        <w:rPr>
          <w:rFonts w:ascii="Arial" w:hAnsi="Arial" w:cs="Arial"/>
        </w:rPr>
        <w:t>W</w:t>
      </w:r>
      <w:r w:rsidR="00CC00E4">
        <w:rPr>
          <w:rFonts w:ascii="Arial" w:hAnsi="Arial" w:cs="Arial"/>
        </w:rPr>
        <w:t>e recommend that</w:t>
      </w:r>
      <w:r w:rsidRPr="00C93A59">
        <w:rPr>
          <w:rFonts w:ascii="Arial" w:hAnsi="Arial" w:cs="Arial"/>
        </w:rPr>
        <w:t xml:space="preserve"> nocturnal pollinators are critical conservation targets for supporting native biodiversity.</w:t>
      </w:r>
    </w:p>
    <w:p w14:paraId="660EDA69" w14:textId="30DAA91F" w:rsidR="00D26FC5" w:rsidRPr="00611A8D" w:rsidRDefault="00D26FC5" w:rsidP="00C93A59">
      <w:pPr>
        <w:pStyle w:val="Afilliations"/>
      </w:pPr>
    </w:p>
    <w:sectPr w:rsidR="00D26FC5" w:rsidRPr="00611A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MacIvor">
    <w15:presenceInfo w15:providerId="AD" w15:userId="S::scott.macivor@utoronto.ca::316a1616-db4a-4ce3-b45c-a8dce4705b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732"/>
    <w:rsid w:val="00116984"/>
    <w:rsid w:val="002B5CFB"/>
    <w:rsid w:val="002C172F"/>
    <w:rsid w:val="002E2F90"/>
    <w:rsid w:val="00306D07"/>
    <w:rsid w:val="004831D6"/>
    <w:rsid w:val="004C0399"/>
    <w:rsid w:val="004D22B7"/>
    <w:rsid w:val="004F7A96"/>
    <w:rsid w:val="00564931"/>
    <w:rsid w:val="00596DE2"/>
    <w:rsid w:val="0061158F"/>
    <w:rsid w:val="00611A8D"/>
    <w:rsid w:val="007155CA"/>
    <w:rsid w:val="00855B1B"/>
    <w:rsid w:val="008F18EE"/>
    <w:rsid w:val="00995391"/>
    <w:rsid w:val="00A8584F"/>
    <w:rsid w:val="00A86800"/>
    <w:rsid w:val="00AA5732"/>
    <w:rsid w:val="00C92911"/>
    <w:rsid w:val="00C93A59"/>
    <w:rsid w:val="00CC00E4"/>
    <w:rsid w:val="00D07BD0"/>
    <w:rsid w:val="00D26FC5"/>
    <w:rsid w:val="00D763A3"/>
    <w:rsid w:val="00E4684D"/>
    <w:rsid w:val="00E937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B76ACCB"/>
  <w15:chartTrackingRefBased/>
  <w15:docId w15:val="{3566BB30-83D3-454B-BFF9-DCE90FBA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59"/>
  </w:style>
  <w:style w:type="paragraph" w:styleId="Heading1">
    <w:name w:val="heading 1"/>
    <w:basedOn w:val="Normal"/>
    <w:next w:val="Normal"/>
    <w:link w:val="Heading1Char"/>
    <w:uiPriority w:val="9"/>
    <w:qFormat/>
    <w:rsid w:val="00D26F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6F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C5"/>
    <w:rPr>
      <w:rFonts w:asciiTheme="majorHAnsi" w:eastAsiaTheme="majorEastAsia" w:hAnsiTheme="majorHAnsi" w:cstheme="majorBidi"/>
      <w:color w:val="2F5496" w:themeColor="accent1" w:themeShade="BF"/>
      <w:sz w:val="32"/>
      <w:szCs w:val="32"/>
    </w:rPr>
  </w:style>
  <w:style w:type="paragraph" w:customStyle="1" w:styleId="AbstractTitle">
    <w:name w:val="Abstract Title"/>
    <w:next w:val="AuthorList"/>
    <w:qFormat/>
    <w:rsid w:val="004F7A96"/>
    <w:rPr>
      <w:rFonts w:ascii="Arial" w:eastAsiaTheme="majorEastAsia" w:hAnsi="Arial" w:cs="Arial"/>
      <w:b/>
      <w:color w:val="000000" w:themeColor="text1"/>
    </w:rPr>
  </w:style>
  <w:style w:type="character" w:customStyle="1" w:styleId="Heading2Char">
    <w:name w:val="Heading 2 Char"/>
    <w:basedOn w:val="DefaultParagraphFont"/>
    <w:link w:val="Heading2"/>
    <w:uiPriority w:val="9"/>
    <w:semiHidden/>
    <w:rsid w:val="00D26FC5"/>
    <w:rPr>
      <w:rFonts w:asciiTheme="majorHAnsi" w:eastAsiaTheme="majorEastAsia" w:hAnsiTheme="majorHAnsi" w:cstheme="majorBidi"/>
      <w:color w:val="2F5496" w:themeColor="accent1" w:themeShade="BF"/>
      <w:sz w:val="26"/>
      <w:szCs w:val="26"/>
    </w:rPr>
  </w:style>
  <w:style w:type="paragraph" w:customStyle="1" w:styleId="AuthorList">
    <w:name w:val="Author List"/>
    <w:next w:val="Afilliations"/>
    <w:qFormat/>
    <w:rsid w:val="004F7A96"/>
    <w:rPr>
      <w:rFonts w:ascii="Arial" w:eastAsiaTheme="minorEastAsia" w:hAnsi="Arial" w:cs="Arial"/>
      <w:color w:val="000000" w:themeColor="text1"/>
    </w:rPr>
  </w:style>
  <w:style w:type="paragraph" w:customStyle="1" w:styleId="Afilliations">
    <w:name w:val="Afilliations"/>
    <w:next w:val="AbstractBody"/>
    <w:qFormat/>
    <w:rsid w:val="004F7A96"/>
    <w:rPr>
      <w:rFonts w:ascii="Arial" w:eastAsiaTheme="minorEastAsia" w:hAnsi="Arial" w:cs="Arial"/>
      <w:i/>
      <w:color w:val="000000" w:themeColor="text1"/>
    </w:rPr>
  </w:style>
  <w:style w:type="paragraph" w:customStyle="1" w:styleId="AbstractBody">
    <w:name w:val="Abstract Body"/>
    <w:qFormat/>
    <w:rsid w:val="00C92911"/>
    <w:rPr>
      <w:rFonts w:ascii="Arial" w:hAnsi="Arial" w:cs="Arial"/>
    </w:rPr>
  </w:style>
  <w:style w:type="paragraph" w:styleId="Revision">
    <w:name w:val="Revision"/>
    <w:hidden/>
    <w:uiPriority w:val="99"/>
    <w:semiHidden/>
    <w:rsid w:val="00CC0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elinechao/Downloads/Abstract%20Information%20-%20OE3C%202024/Abstract%20Template%20-%20OE3C%20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Abstract Template - OE3C 2024.dotx</Template>
  <TotalTime>0</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Celine Chao</cp:lastModifiedBy>
  <cp:revision>2</cp:revision>
  <dcterms:created xsi:type="dcterms:W3CDTF">2024-04-12T19:25:00Z</dcterms:created>
  <dcterms:modified xsi:type="dcterms:W3CDTF">2024-04-12T19:25:00Z</dcterms:modified>
  <cp:category/>
</cp:coreProperties>
</file>