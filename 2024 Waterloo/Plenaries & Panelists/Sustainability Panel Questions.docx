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5518DD" w:rsidP="004F87EB" w:rsidRDefault="005518DD" w14:paraId="6407C30B" wp14:textId="4277EF34">
      <w:pPr>
        <w:rPr>
          <w:rFonts w:cs="Calibri" w:cstheme="minorAscii"/>
          <w:highlight w:val="red"/>
          <w:lang w:val="en-US"/>
          <w:rPrChange w:author="Lily Hou" w:date="2024-04-30T18:21:12.943Z" w:id="1674493475">
            <w:rPr>
              <w:rFonts w:cs="Calibri" w:cstheme="minorAscii"/>
              <w:lang w:val="en-CA"/>
            </w:rPr>
          </w:rPrChange>
        </w:rPr>
      </w:pP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1600522258">
            <w:rPr>
              <w:rFonts w:cs="Calibri" w:cstheme="minorAscii"/>
              <w:lang w:val="en-CA"/>
            </w:rPr>
          </w:rPrChange>
        </w:rPr>
        <w:t xml:space="preserve">1) Sustainability has turned into a buzzword. 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1012132364">
            <w:rPr>
              <w:rFonts w:cs="Calibri" w:cstheme="minorAscii"/>
              <w:lang w:val="en-CA"/>
            </w:rPr>
          </w:rPrChange>
        </w:rPr>
        <w:t xml:space="preserve">In one, 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1308246732">
            <w:rPr>
              <w:rFonts w:cs="Calibri" w:cstheme="minorAscii"/>
              <w:lang w:val="en-CA"/>
            </w:rPr>
          </w:rPrChange>
        </w:rPr>
        <w:t>maybe longwinded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1243669323">
            <w:rPr>
              <w:rFonts w:cs="Calibri" w:cstheme="minorAscii"/>
              <w:lang w:val="en-CA"/>
            </w:rPr>
          </w:rPrChange>
        </w:rPr>
        <w:t xml:space="preserve"> sentence, what is the first thing that comes to mind when you hear the 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312951502">
            <w:rPr>
              <w:rFonts w:cs="Calibri" w:cstheme="minorAscii"/>
              <w:lang w:val="en-CA"/>
            </w:rPr>
          </w:rPrChange>
        </w:rPr>
        <w:t>wor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2144435696">
            <w:rPr>
              <w:rFonts w:cs="Calibri" w:cstheme="minorAscii"/>
              <w:lang w:val="en-CA"/>
            </w:rPr>
          </w:rPrChange>
        </w:rPr>
        <w:t>d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84273546">
            <w:rPr>
              <w:rFonts w:cs="Calibri" w:cstheme="minorAscii"/>
              <w:lang w:val="en-CA"/>
            </w:rPr>
          </w:rPrChange>
        </w:rPr>
        <w:t xml:space="preserve"> “Sustainability</w:t>
      </w:r>
      <w:r w:rsidRPr="004F87EB" w:rsidR="15CFF5E6">
        <w:rPr>
          <w:rFonts w:cs="Calibri" w:cstheme="minorAscii"/>
          <w:highlight w:val="red"/>
          <w:lang w:val="en-US"/>
          <w:rPrChange w:author="Lily Hou" w:date="2024-04-30T18:21:12.939Z" w:id="1127498331">
            <w:rPr>
              <w:rFonts w:cs="Calibri" w:cstheme="minorAscii"/>
              <w:lang w:val="en-CA"/>
            </w:rPr>
          </w:rPrChange>
        </w:rPr>
        <w:t>”.</w:t>
      </w:r>
    </w:p>
    <w:p xmlns:wp14="http://schemas.microsoft.com/office/word/2010/wordml" w:rsidR="005518DD" w:rsidP="005518DD" w:rsidRDefault="005518DD" w14:paraId="672A6659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CE32E5" w:rsidP="0BDE591B" w:rsidRDefault="005518DD" w14:paraId="28072D68" wp14:textId="713E912A">
      <w:pPr>
        <w:rPr>
          <w:rFonts w:cs="Calibri" w:cstheme="minorAscii"/>
          <w:highlight w:val="yellow"/>
          <w:lang w:val="en-CA"/>
          <w:rPrChange w:author="Lily Hou" w:date="2024-04-30T18:21:20.123Z" w:id="130789647">
            <w:rPr>
              <w:rFonts w:cs="Calibri" w:cstheme="minorAscii"/>
              <w:lang w:val="en-CA"/>
            </w:rPr>
          </w:rPrChange>
        </w:rPr>
      </w:pPr>
      <w:r w:rsidRPr="004F87EB" w:rsidR="15CFF5E6">
        <w:rPr>
          <w:rFonts w:cs="Calibri" w:cstheme="minorAscii"/>
          <w:highlight w:val="yellow"/>
          <w:lang w:val="en-CA"/>
          <w:rPrChange w:author="Lily Hou" w:date="2024-04-30T18:21:20.114Z" w:id="1168607464">
            <w:rPr>
              <w:rFonts w:cs="Calibri" w:cstheme="minorAscii"/>
              <w:lang w:val="en-CA"/>
            </w:rPr>
          </w:rPrChange>
        </w:rPr>
        <w:t>2</w:t>
      </w:r>
      <w:r w:rsidRPr="004F87EB" w:rsidR="1C9034C3">
        <w:rPr>
          <w:rFonts w:cs="Calibri" w:cstheme="minorAscii"/>
          <w:highlight w:val="yellow"/>
          <w:lang w:val="en-CA"/>
          <w:rPrChange w:author="Lily Hou" w:date="2024-04-30T18:21:20.122Z" w:id="605401349">
            <w:rPr>
              <w:rFonts w:cs="Calibri" w:cstheme="minorAscii"/>
              <w:lang w:val="en-CA"/>
            </w:rPr>
          </w:rPrChange>
        </w:rPr>
        <w:t xml:space="preserve">) </w:t>
      </w:r>
      <w:r w:rsidRPr="004F87EB" w:rsidR="441BE6E3">
        <w:rPr>
          <w:rFonts w:cs="Calibri" w:cstheme="minorAscii"/>
          <w:highlight w:val="yellow"/>
          <w:lang w:val="en-CA"/>
          <w:rPrChange w:author="Lily Hou" w:date="2024-04-30T18:21:20.122Z" w:id="919796098">
            <w:rPr>
              <w:rFonts w:cs="Calibri" w:cstheme="minorAscii"/>
              <w:lang w:val="en-CA"/>
            </w:rPr>
          </w:rPrChange>
        </w:rPr>
        <w:t xml:space="preserve">What made you decide to enter the field of </w:t>
      </w:r>
      <w:r w:rsidRPr="004F87EB" w:rsidR="441BE6E3">
        <w:rPr>
          <w:rFonts w:cs="Calibri" w:cstheme="minorAscii"/>
          <w:highlight w:val="yellow"/>
          <w:lang w:val="en-CA"/>
          <w:rPrChange w:author="Lily Hou" w:date="2024-04-30T18:21:20.123Z" w:id="135466293">
            <w:rPr>
              <w:rFonts w:cs="Calibri" w:cstheme="minorAscii"/>
              <w:lang w:val="en-CA"/>
            </w:rPr>
          </w:rPrChange>
        </w:rPr>
        <w:t>environmental ?</w:t>
      </w:r>
      <w:r w:rsidRPr="004F87EB" w:rsidR="441BE6E3">
        <w:rPr>
          <w:rFonts w:cs="Calibri" w:cstheme="minorAscii"/>
          <w:highlight w:val="yellow"/>
          <w:lang w:val="en-CA"/>
          <w:rPrChange w:author="Lily Hou" w:date="2024-04-30T18:21:20.123Z" w:id="449582592">
            <w:rPr>
              <w:rFonts w:cs="Calibri" w:cstheme="minorAscii"/>
              <w:lang w:val="en-CA"/>
            </w:rPr>
          </w:rPrChange>
        </w:rPr>
        <w:t xml:space="preserve"> What made you passionate about it, and why do you stay?</w:t>
      </w:r>
    </w:p>
    <w:p xmlns:wp14="http://schemas.microsoft.com/office/word/2010/wordml" w:rsidRPr="00E62C34" w:rsidR="00C740E3" w:rsidP="005518DD" w:rsidRDefault="00C740E3" w14:paraId="0A37501D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FB5812" w:rsidP="0BDE591B" w:rsidRDefault="005518DD" w14:paraId="51CD88F0" wp14:textId="77777777" wp14:noSpellErr="1">
      <w:pPr>
        <w:rPr>
          <w:rFonts w:cs="Calibri" w:cstheme="minorAscii"/>
          <w:highlight w:val="yellow"/>
          <w:lang w:val="en-CA"/>
          <w:rPrChange w:author="Lily Hou" w:date="2024-04-30T18:21:27.692Z" w:id="54238666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yellow"/>
          <w:lang w:val="en-CA"/>
          <w:rPrChange w:author="Lily Hou" w:date="2024-04-30T18:21:27.691Z" w:id="530385162">
            <w:rPr>
              <w:rFonts w:cs="Calibri" w:cstheme="minorAscii"/>
              <w:lang w:val="en-CA"/>
            </w:rPr>
          </w:rPrChange>
        </w:rPr>
        <w:t>3</w:t>
      </w:r>
      <w:r w:rsidRPr="0BDE591B" w:rsidR="1C9034C3">
        <w:rPr>
          <w:rFonts w:cs="Calibri" w:cstheme="minorAscii"/>
          <w:highlight w:val="yellow"/>
          <w:lang w:val="en-CA"/>
          <w:rPrChange w:author="Lily Hou" w:date="2024-04-30T18:21:27.691Z" w:id="1751064975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43C16705">
        <w:rPr>
          <w:rFonts w:cs="Calibri" w:cstheme="minorAscii"/>
          <w:highlight w:val="yellow"/>
          <w:lang w:val="en-CA"/>
          <w:rPrChange w:author="Lily Hou" w:date="2024-04-30T18:21:27.692Z" w:id="2022282393">
            <w:rPr>
              <w:rFonts w:cs="Calibri" w:cstheme="minorAscii"/>
              <w:lang w:val="en-CA"/>
            </w:rPr>
          </w:rPrChange>
        </w:rPr>
        <w:t>How can we advance sustainability initiatives in our community? Globally?</w:t>
      </w:r>
    </w:p>
    <w:p xmlns:wp14="http://schemas.microsoft.com/office/word/2010/wordml" w:rsidRPr="00E62C34" w:rsidR="00C740E3" w:rsidP="005518DD" w:rsidRDefault="00C740E3" w14:paraId="5DAB6C7B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FD2042" w:rsidP="0BDE591B" w:rsidRDefault="005518DD" w14:paraId="63975926" wp14:textId="77777777" wp14:noSpellErr="1">
      <w:pPr>
        <w:rPr>
          <w:rFonts w:cs="Calibri" w:cstheme="minorAscii"/>
          <w:highlight w:val="red"/>
          <w:lang w:val="en-CA"/>
          <w:rPrChange w:author="Lily Hou" w:date="2024-04-30T18:21:34.06Z" w:id="1550452556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red"/>
          <w:lang w:val="en-CA"/>
          <w:rPrChange w:author="Lily Hou" w:date="2024-04-30T18:21:34.059Z" w:id="1989369936">
            <w:rPr>
              <w:rFonts w:cs="Calibri" w:cstheme="minorAscii"/>
              <w:lang w:val="en-CA"/>
            </w:rPr>
          </w:rPrChange>
        </w:rPr>
        <w:t>4</w:t>
      </w:r>
      <w:r w:rsidRPr="0BDE591B" w:rsidR="1C9034C3">
        <w:rPr>
          <w:rFonts w:cs="Calibri" w:cstheme="minorAscii"/>
          <w:highlight w:val="red"/>
          <w:lang w:val="en-CA"/>
          <w:rPrChange w:author="Lily Hou" w:date="2024-04-30T18:21:34.06Z" w:id="1753655921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43C16705">
        <w:rPr>
          <w:rFonts w:cs="Calibri" w:cstheme="minorAscii"/>
          <w:highlight w:val="red"/>
          <w:lang w:val="en-CA"/>
          <w:rPrChange w:author="Lily Hou" w:date="2024-04-30T18:21:34.06Z" w:id="1865691889">
            <w:rPr>
              <w:rFonts w:cs="Calibri" w:cstheme="minorAscii"/>
              <w:lang w:val="en-CA"/>
            </w:rPr>
          </w:rPrChange>
        </w:rPr>
        <w:t xml:space="preserve">How have you seen society’s attitudes toward embracing the environment change across time? Do you think </w:t>
      </w:r>
      <w:r w:rsidRPr="0BDE591B" w:rsidR="43C16705">
        <w:rPr>
          <w:rFonts w:cs="Calibri" w:cstheme="minorAscii"/>
          <w:highlight w:val="red"/>
          <w:lang w:val="en-CA"/>
          <w:rPrChange w:author="Lily Hou" w:date="2024-04-30T18:21:34.06Z" w:id="1990856375">
            <w:rPr>
              <w:rFonts w:cs="Calibri" w:cstheme="minorAscii"/>
              <w:lang w:val="en-CA"/>
            </w:rPr>
          </w:rPrChange>
        </w:rPr>
        <w:t>it’s</w:t>
      </w:r>
      <w:r w:rsidRPr="0BDE591B" w:rsidR="43C16705">
        <w:rPr>
          <w:rFonts w:cs="Calibri" w:cstheme="minorAscii"/>
          <w:highlight w:val="red"/>
          <w:lang w:val="en-CA"/>
          <w:rPrChange w:author="Lily Hou" w:date="2024-04-30T18:21:34.06Z" w:id="1833558663">
            <w:rPr>
              <w:rFonts w:cs="Calibri" w:cstheme="minorAscii"/>
              <w:lang w:val="en-CA"/>
            </w:rPr>
          </w:rPrChange>
        </w:rPr>
        <w:t xml:space="preserve"> getting better or worse?</w:t>
      </w:r>
    </w:p>
    <w:p xmlns:wp14="http://schemas.microsoft.com/office/word/2010/wordml" w:rsidRPr="00E62C34" w:rsidR="00C740E3" w:rsidP="005518DD" w:rsidRDefault="00C740E3" w14:paraId="02EB378F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1E2565" w:rsidP="005518DD" w:rsidRDefault="005518DD" w14:paraId="255E6415" wp14:textId="7777777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5</w:t>
      </w:r>
      <w:r w:rsidRPr="00E62C34" w:rsidR="00E62C34">
        <w:rPr>
          <w:rFonts w:cstheme="minorHAnsi"/>
          <w:lang w:val="en-CA"/>
        </w:rPr>
        <w:t xml:space="preserve">) </w:t>
      </w:r>
      <w:r w:rsidRPr="00E62C34" w:rsidR="00FD2042">
        <w:rPr>
          <w:rFonts w:cstheme="minorHAnsi"/>
          <w:lang w:val="en-CA"/>
        </w:rPr>
        <w:t xml:space="preserve">How has the </w:t>
      </w:r>
      <w:r w:rsidRPr="00E62C34" w:rsidR="001E2565">
        <w:rPr>
          <w:rFonts w:cstheme="minorHAnsi"/>
          <w:lang w:val="en-CA"/>
        </w:rPr>
        <w:t xml:space="preserve">field of </w:t>
      </w:r>
      <w:r w:rsidRPr="00E62C34" w:rsidR="00FD2042">
        <w:rPr>
          <w:rFonts w:cstheme="minorHAnsi"/>
          <w:lang w:val="en-CA"/>
        </w:rPr>
        <w:t>sustainability/</w:t>
      </w:r>
      <w:r w:rsidRPr="00E62C34" w:rsidR="001E2565">
        <w:rPr>
          <w:rFonts w:cstheme="minorHAnsi"/>
          <w:lang w:val="en-CA"/>
        </w:rPr>
        <w:t>environmental landscaping</w:t>
      </w:r>
      <w:r w:rsidRPr="00E62C34" w:rsidR="00FD2042">
        <w:rPr>
          <w:rFonts w:cstheme="minorHAnsi"/>
          <w:lang w:val="en-CA"/>
        </w:rPr>
        <w:t xml:space="preserve"> </w:t>
      </w:r>
      <w:r w:rsidRPr="00E62C34" w:rsidR="001E2565">
        <w:rPr>
          <w:rFonts w:cstheme="minorHAnsi"/>
          <w:lang w:val="en-CA"/>
        </w:rPr>
        <w:t>changed over the last 5/10 years? What changes do you see happening in the next 5 years?</w:t>
      </w:r>
    </w:p>
    <w:p xmlns:wp14="http://schemas.microsoft.com/office/word/2010/wordml" w:rsidRPr="00E62C34" w:rsidR="00C740E3" w:rsidP="005518DD" w:rsidRDefault="00C740E3" w14:paraId="6A05A809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1E2565" w:rsidP="0BDE591B" w:rsidRDefault="005518DD" w14:paraId="2F4FD202" wp14:textId="77777777" wp14:noSpellErr="1">
      <w:pPr>
        <w:rPr>
          <w:rFonts w:cs="Calibri" w:cstheme="minorAscii"/>
          <w:highlight w:val="green"/>
          <w:lang w:val="en-CA"/>
          <w:rPrChange w:author="Lily Hou" w:date="2024-04-30T18:21:00.393Z" w:id="1342933869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green"/>
          <w:lang w:val="en-CA"/>
          <w:rPrChange w:author="Lily Hou" w:date="2024-04-30T18:21:00.388Z" w:id="657764494">
            <w:rPr>
              <w:rFonts w:cs="Calibri" w:cstheme="minorAscii"/>
              <w:lang w:val="en-CA"/>
            </w:rPr>
          </w:rPrChange>
        </w:rPr>
        <w:t>6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18:21:00.389Z" w:id="1739264254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04163860">
        <w:rPr>
          <w:rFonts w:cs="Calibri" w:cstheme="minorAscii"/>
          <w:highlight w:val="green"/>
          <w:lang w:val="en-CA"/>
          <w:rPrChange w:author="Lily Hou" w:date="2024-04-30T18:21:00.39Z" w:id="452769000">
            <w:rPr>
              <w:rFonts w:cs="Calibri" w:cstheme="minorAscii"/>
              <w:lang w:val="en-CA"/>
            </w:rPr>
          </w:rPrChange>
        </w:rPr>
        <w:t xml:space="preserve">Finances often play </w:t>
      </w:r>
      <w:r w:rsidRPr="0BDE591B" w:rsidR="04163860">
        <w:rPr>
          <w:rFonts w:cs="Calibri" w:cstheme="minorAscii"/>
          <w:highlight w:val="green"/>
          <w:lang w:val="en-CA"/>
          <w:rPrChange w:author="Lily Hou" w:date="2024-04-30T18:21:00.39Z" w:id="685849669">
            <w:rPr>
              <w:rFonts w:cs="Calibri" w:cstheme="minorAscii"/>
              <w:lang w:val="en-CA"/>
            </w:rPr>
          </w:rPrChange>
        </w:rPr>
        <w:t>a large role</w:t>
      </w:r>
      <w:r w:rsidRPr="0BDE591B" w:rsidR="04163860">
        <w:rPr>
          <w:rFonts w:cs="Calibri" w:cstheme="minorAscii"/>
          <w:highlight w:val="green"/>
          <w:lang w:val="en-CA"/>
          <w:rPrChange w:author="Lily Hou" w:date="2024-04-30T18:21:00.39Z" w:id="1136935840">
            <w:rPr>
              <w:rFonts w:cs="Calibri" w:cstheme="minorAscii"/>
              <w:lang w:val="en-CA"/>
            </w:rPr>
          </w:rPrChange>
        </w:rPr>
        <w:t xml:space="preserve"> in sustainability and environmental initiatives. How do we best balance the two? Cost-friendly ways for us to make a difference in our communities?</w:t>
      </w:r>
    </w:p>
    <w:p xmlns:wp14="http://schemas.microsoft.com/office/word/2010/wordml" w:rsidRPr="00E62C34" w:rsidR="00327845" w:rsidP="0BDE591B" w:rsidRDefault="00327845" w14:paraId="5A39BBE3" wp14:textId="77777777" wp14:noSpellErr="1">
      <w:pPr>
        <w:rPr>
          <w:rFonts w:cs="Calibri" w:cstheme="minorAscii"/>
          <w:highlight w:val="green"/>
          <w:lang w:val="en-CA"/>
          <w:rPrChange w:author="Lily Hou" w:date="2024-04-30T18:21:00.394Z" w:id="1176482631">
            <w:rPr>
              <w:rFonts w:cs="Calibri" w:cstheme="minorAscii"/>
              <w:lang w:val="en-CA"/>
            </w:rPr>
          </w:rPrChange>
        </w:rPr>
      </w:pPr>
    </w:p>
    <w:p xmlns:wp14="http://schemas.microsoft.com/office/word/2010/wordml" w:rsidRPr="00E62C34" w:rsidR="00327845" w:rsidP="0BDE591B" w:rsidRDefault="005518DD" w14:paraId="352E0785" wp14:textId="0F66CAA9">
      <w:pPr>
        <w:rPr>
          <w:rFonts w:cs="Calibri" w:cstheme="minorAscii"/>
          <w:highlight w:val="green"/>
          <w:lang w:val="en-CA"/>
          <w:rPrChange w:author="Lily Hou" w:date="2024-04-30T18:21:00.398Z" w:id="329117353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green"/>
          <w:lang w:val="en-CA"/>
          <w:rPrChange w:author="Lily Hou" w:date="2024-04-30T18:21:00.395Z" w:id="1997873331">
            <w:rPr>
              <w:rFonts w:cs="Calibri" w:cstheme="minorAscii"/>
              <w:lang w:val="en-CA"/>
            </w:rPr>
          </w:rPrChange>
        </w:rPr>
        <w:t>7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18:21:00.395Z" w:id="1280393005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18:21:00.395Z" w:id="2140885994">
            <w:rPr>
              <w:rFonts w:cs="Calibri" w:cstheme="minorAscii"/>
              <w:lang w:val="en-CA"/>
            </w:rPr>
          </w:rPrChange>
        </w:rPr>
        <w:t xml:space="preserve">Unfortunately, the idea of re-naturalizing and 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18:21:00.396Z" w:id="1146845697">
            <w:rPr>
              <w:rFonts w:cs="Calibri" w:cstheme="minorAscii"/>
              <w:lang w:val="en-CA"/>
            </w:rPr>
          </w:rPrChange>
        </w:rPr>
        <w:t>maintaining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18:21:00.396Z" w:id="1964772691">
            <w:rPr>
              <w:rFonts w:cs="Calibri" w:cstheme="minorAscii"/>
              <w:lang w:val="en-CA"/>
            </w:rPr>
          </w:rPrChange>
        </w:rPr>
        <w:t xml:space="preserve"> nature in our communities can </w:t>
      </w:r>
      <w:ins w:author="Lily Hou" w:date="2024-04-30T18:19:48.644Z" w:id="831169490">
        <w:r w:rsidRPr="0BDE591B" w:rsidR="08A452F7">
          <w:rPr>
            <w:rFonts w:cs="Calibri" w:cstheme="minorAscii"/>
            <w:highlight w:val="green"/>
            <w:lang w:val="en-CA"/>
            <w:rPrChange w:author="Lily Hou" w:date="2024-04-30T18:21:00.397Z" w:id="1084477340">
              <w:rPr>
                <w:rFonts w:cs="Calibri" w:cstheme="minorAscii"/>
                <w:lang w:val="en-CA"/>
              </w:rPr>
            </w:rPrChange>
          </w:rPr>
          <w:t>encounter</w:t>
        </w:r>
        <w:r w:rsidRPr="0BDE591B" w:rsidR="08A452F7">
          <w:rPr>
            <w:rFonts w:cs="Calibri" w:cstheme="minorAscii"/>
            <w:highlight w:val="green"/>
            <w:lang w:val="en-CA"/>
            <w:rPrChange w:author="Lily Hou" w:date="2024-04-30T18:21:00.397Z" w:id="1702510120">
              <w:rPr>
                <w:rFonts w:cs="Calibri" w:cstheme="minorAscii"/>
                <w:lang w:val="en-CA"/>
              </w:rPr>
            </w:rPrChange>
          </w:rPr>
          <w:t xml:space="preserve"> </w:t>
        </w:r>
      </w:ins>
      <w:del w:author="Lily Hou" w:date="2024-04-30T18:19:44.144Z" w:id="1045251226">
        <w:r w:rsidRPr="0BDE591B" w:rsidDel="51BFC3BF">
          <w:rPr>
            <w:rFonts w:cs="Calibri" w:cstheme="minorAscii"/>
            <w:highlight w:val="green"/>
            <w:lang w:val="en-CA"/>
            <w:rPrChange w:author="Lily Hou" w:date="2024-04-30T18:21:00.397Z" w:id="1776109140">
              <w:rPr>
                <w:rFonts w:cs="Calibri" w:cstheme="minorAscii"/>
                <w:lang w:val="en-CA"/>
              </w:rPr>
            </w:rPrChange>
          </w:rPr>
          <w:delText xml:space="preserve">be faced with </w:delText>
        </w:r>
      </w:del>
      <w:r w:rsidRPr="0BDE591B" w:rsidR="51BFC3BF">
        <w:rPr>
          <w:rFonts w:cs="Calibri" w:cstheme="minorAscii"/>
          <w:highlight w:val="green"/>
          <w:lang w:val="en-CA"/>
          <w:rPrChange w:author="Lily Hou" w:date="2024-04-30T18:21:00.398Z" w:id="1295706200">
            <w:rPr>
              <w:rFonts w:cs="Calibri" w:cstheme="minorAscii"/>
              <w:lang w:val="en-CA"/>
            </w:rPr>
          </w:rPrChange>
        </w:rPr>
        <w:t>resistance. What are the biggest misconceptions people have when working with larger industrial projects/campus admin/communities?</w:t>
      </w:r>
    </w:p>
    <w:p xmlns:wp14="http://schemas.microsoft.com/office/word/2010/wordml" w:rsidRPr="00E62C34" w:rsidR="00C740E3" w:rsidP="005518DD" w:rsidRDefault="00C740E3" w14:paraId="41C8F396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CE32E5" w:rsidP="0BDE591B" w:rsidRDefault="005518DD" w14:paraId="47DD6E0A" wp14:textId="14A08B2F">
      <w:pPr>
        <w:rPr>
          <w:rFonts w:cs="Calibri" w:cstheme="minorAscii"/>
          <w:highlight w:val="green"/>
          <w:lang w:val="en-CA"/>
          <w:rPrChange w:author="Lily Hou" w:date="2024-04-30T18:30:41.206Z" w:id="1250431644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green"/>
          <w:lang w:val="en-CA"/>
          <w:rPrChange w:author="Lily Hou" w:date="2024-04-30T18:30:41.194Z" w:id="1007780253">
            <w:rPr>
              <w:rFonts w:cs="Calibri" w:cstheme="minorAscii"/>
              <w:lang w:val="en-CA"/>
            </w:rPr>
          </w:rPrChange>
        </w:rPr>
        <w:t>8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18:30:41.194Z" w:id="2095159260">
            <w:rPr>
              <w:rFonts w:cs="Calibri" w:cstheme="minorAscii"/>
              <w:lang w:val="en-CA"/>
            </w:rPr>
          </w:rPrChange>
        </w:rPr>
        <w:t xml:space="preserve">) </w:t>
      </w:r>
      <w:ins w:author="Lily Hou" w:date="2024-04-30T18:25:58.98Z" w:id="962349403">
        <w:r w:rsidRPr="0BDE591B" w:rsidR="4F51B598">
          <w:rPr>
            <w:rFonts w:cs="Calibri" w:cstheme="minorAscii"/>
            <w:highlight w:val="green"/>
            <w:lang w:val="en-CA"/>
            <w:rPrChange w:author="Lily Hou" w:date="2024-04-30T18:30:41.195Z" w:id="711158498">
              <w:rPr>
                <w:rFonts w:cs="Calibri" w:cstheme="minorAscii"/>
                <w:lang w:val="en-CA"/>
              </w:rPr>
            </w:rPrChange>
          </w:rPr>
          <w:t>In y</w:t>
        </w:r>
      </w:ins>
      <w:ins w:author="Lily Hou" w:date="2024-04-30T18:26:06.174Z" w:id="1615758214">
        <w:r w:rsidRPr="0BDE591B" w:rsidR="4F51B598">
          <w:rPr>
            <w:rFonts w:cs="Calibri" w:cstheme="minorAscii"/>
            <w:highlight w:val="green"/>
            <w:lang w:val="en-CA"/>
            <w:rPrChange w:author="Lily Hou" w:date="2024-04-30T18:30:41.195Z" w:id="1060106427">
              <w:rPr>
                <w:rFonts w:cs="Calibri" w:cstheme="minorAscii"/>
                <w:lang w:val="en-CA"/>
              </w:rPr>
            </w:rPrChange>
          </w:rPr>
          <w:t>our line of work, w</w:t>
        </w:r>
      </w:ins>
      <w:ins w:author="Lily Hou" w:date="2024-04-30T18:22:13.021Z" w:id="839930372">
        <w:r w:rsidRPr="0BDE591B" w:rsidR="221F72F9">
          <w:rPr>
            <w:rFonts w:cs="Calibri" w:cstheme="minorAscii"/>
            <w:highlight w:val="green"/>
            <w:lang w:val="en-CA"/>
            <w:rPrChange w:author="Lily Hou" w:date="2024-04-30T18:30:41.195Z" w:id="1418538581">
              <w:rPr>
                <w:rFonts w:cs="Calibri" w:cstheme="minorAscii"/>
                <w:lang w:val="en-CA"/>
              </w:rPr>
            </w:rPrChange>
          </w:rPr>
          <w:t>hat are</w:t>
        </w:r>
        <w:r w:rsidRPr="0BDE591B" w:rsidR="221F72F9">
          <w:rPr>
            <w:rFonts w:cs="Calibri" w:cstheme="minorAscii"/>
            <w:highlight w:val="green"/>
            <w:lang w:val="en-CA"/>
            <w:rPrChange w:author="Lily Hou" w:date="2024-04-30T18:30:41.195Z" w:id="383848215">
              <w:rPr>
                <w:rFonts w:cs="Calibri" w:cstheme="minorAscii"/>
                <w:lang w:val="en-CA"/>
              </w:rPr>
            </w:rPrChange>
          </w:rPr>
          <w:t xml:space="preserve"> common </w:t>
        </w:r>
        <w:r w:rsidRPr="0BDE591B" w:rsidR="221F72F9">
          <w:rPr>
            <w:rFonts w:cs="Calibri" w:cstheme="minorAscii"/>
            <w:highlight w:val="green"/>
            <w:lang w:val="en-CA"/>
            <w:rPrChange w:author="Lily Hou" w:date="2024-04-30T18:30:41.195Z" w:id="1787708665">
              <w:rPr>
                <w:rFonts w:cs="Calibri" w:cstheme="minorAscii"/>
                <w:lang w:val="en-CA"/>
              </w:rPr>
            </w:rPrChange>
          </w:rPr>
          <w:t xml:space="preserve">reasons </w:t>
        </w:r>
      </w:ins>
      <w:ins w:author="Lily Hou" w:date="2024-04-30T18:25:26.475Z" w:id="268337059">
        <w:r w:rsidRPr="0BDE591B" w:rsidR="4CC55BC8">
          <w:rPr>
            <w:rFonts w:cs="Calibri" w:cstheme="minorAscii"/>
            <w:highlight w:val="green"/>
            <w:lang w:val="en-CA"/>
            <w:rPrChange w:author="Lily Hou" w:date="2024-04-30T18:30:41.196Z" w:id="1971561592">
              <w:rPr>
                <w:rFonts w:cs="Calibri" w:cstheme="minorAscii"/>
                <w:lang w:val="en-CA"/>
              </w:rPr>
            </w:rPrChange>
          </w:rPr>
          <w:t>for</w:t>
        </w:r>
        <w:r w:rsidRPr="0BDE591B" w:rsidR="4CC55BC8">
          <w:rPr>
            <w:rFonts w:cs="Calibri" w:cstheme="minorAscii"/>
            <w:highlight w:val="green"/>
            <w:lang w:val="en-CA"/>
            <w:rPrChange w:author="Lily Hou" w:date="2024-04-30T18:30:41.196Z" w:id="337947957">
              <w:rPr>
                <w:rFonts w:cs="Calibri" w:cstheme="minorAscii"/>
                <w:lang w:val="en-CA"/>
              </w:rPr>
            </w:rPrChange>
          </w:rPr>
          <w:t xml:space="preserve"> why people oppose the idea of </w:t>
        </w:r>
      </w:ins>
      <w:ins w:author="Lily Hou" w:date="2024-04-30T18:27:58.755Z" w:id="31040456">
        <w:r w:rsidRPr="0BDE591B" w:rsidR="66B6028F">
          <w:rPr>
            <w:rFonts w:cs="Calibri" w:cstheme="minorAscii"/>
            <w:highlight w:val="green"/>
            <w:lang w:val="en-CA"/>
            <w:rPrChange w:author="Lily Hou" w:date="2024-04-30T18:30:41.196Z" w:id="277967532">
              <w:rPr>
                <w:rFonts w:cs="Calibri" w:cstheme="minorAscii"/>
                <w:lang w:val="en-CA"/>
              </w:rPr>
            </w:rPrChange>
          </w:rPr>
          <w:t xml:space="preserve">making environmentally conscious decisions? </w:t>
        </w:r>
      </w:ins>
      <w:ins w:author="Lily Hou" w:date="2024-04-30T18:28:59.911Z" w:id="2084290906">
        <w:r w:rsidRPr="0BDE591B" w:rsidR="66B6028F">
          <w:rPr>
            <w:rFonts w:cs="Calibri" w:cstheme="minorAscii"/>
            <w:highlight w:val="green"/>
            <w:lang w:val="en-CA"/>
            <w:rPrChange w:author="Lily Hou" w:date="2024-04-30T18:30:41.196Z" w:id="1458952064">
              <w:rPr>
                <w:rFonts w:cs="Calibri" w:cstheme="minorAscii"/>
                <w:lang w:val="en-CA"/>
              </w:rPr>
            </w:rPrChange>
          </w:rPr>
          <w:t xml:space="preserve">Can you provide </w:t>
        </w:r>
        <w:r w:rsidRPr="0BDE591B" w:rsidR="7BB7B9D5">
          <w:rPr>
            <w:rFonts w:cs="Calibri" w:cstheme="minorAscii"/>
            <w:highlight w:val="green"/>
            <w:lang w:val="en-CA"/>
            <w:rPrChange w:author="Lily Hou" w:date="2024-04-30T18:30:41.197Z" w:id="468784854">
              <w:rPr>
                <w:rFonts w:cs="Calibri" w:cstheme="minorAscii"/>
                <w:lang w:val="en-CA"/>
              </w:rPr>
            </w:rPrChange>
          </w:rPr>
          <w:t>(an) example(s) of how you handled something like this and if you have any in</w:t>
        </w:r>
      </w:ins>
      <w:ins w:author="Lily Hou" w:date="2024-04-30T18:29:19.837Z" w:id="542535589">
        <w:r w:rsidRPr="0BDE591B" w:rsidR="7BB7B9D5">
          <w:rPr>
            <w:rFonts w:cs="Calibri" w:cstheme="minorAscii"/>
            <w:highlight w:val="green"/>
            <w:lang w:val="en-CA"/>
            <w:rPrChange w:author="Lily Hou" w:date="2024-04-30T18:30:41.197Z" w:id="215052856">
              <w:rPr>
                <w:rFonts w:cs="Calibri" w:cstheme="minorAscii"/>
                <w:lang w:val="en-CA"/>
              </w:rPr>
            </w:rPrChange>
          </w:rPr>
          <w:t>sights into h</w:t>
        </w:r>
      </w:ins>
      <w:del w:author="Lily Hou" w:date="2024-04-30T18:29:19.185Z" w:id="77751612">
        <w:r w:rsidRPr="0BDE591B" w:rsidDel="04163860">
          <w:rPr>
            <w:rFonts w:cs="Calibri" w:cstheme="minorAscii"/>
            <w:highlight w:val="green"/>
            <w:lang w:val="en-CA"/>
            <w:rPrChange w:author="Lily Hou" w:date="2024-04-30T18:30:41.197Z" w:id="1291894860">
              <w:rPr>
                <w:rFonts w:cs="Calibri" w:cstheme="minorAscii"/>
                <w:lang w:val="en-CA"/>
              </w:rPr>
            </w:rPrChange>
          </w:rPr>
          <w:delText>H</w:delText>
        </w:r>
      </w:del>
      <w:r w:rsidRPr="0BDE591B" w:rsidR="04163860">
        <w:rPr>
          <w:rFonts w:cs="Calibri" w:cstheme="minorAscii"/>
          <w:highlight w:val="green"/>
          <w:lang w:val="en-CA"/>
          <w:rPrChange w:author="Lily Hou" w:date="2024-04-30T18:30:41.198Z" w:id="1212268891">
            <w:rPr>
              <w:rFonts w:cs="Calibri" w:cstheme="minorAscii"/>
              <w:lang w:val="en-CA"/>
            </w:rPr>
          </w:rPrChange>
        </w:rPr>
        <w:t>ow</w:t>
      </w:r>
      <w:del w:author="Lily Hou" w:date="2024-04-30T18:29:24.021Z" w:id="1662942508">
        <w:r w:rsidRPr="0BDE591B" w:rsidDel="04163860">
          <w:rPr>
            <w:rFonts w:cs="Calibri" w:cstheme="minorAscii"/>
            <w:highlight w:val="green"/>
            <w:lang w:val="en-CA"/>
            <w:rPrChange w:author="Lily Hou" w:date="2024-04-30T18:30:41.198Z" w:id="1608345946">
              <w:rPr>
                <w:rFonts w:cs="Calibri" w:cstheme="minorAscii"/>
                <w:lang w:val="en-CA"/>
              </w:rPr>
            </w:rPrChange>
          </w:rPr>
          <w:delText xml:space="preserve"> do</w:delText>
        </w:r>
      </w:del>
      <w:r w:rsidRPr="0BDE591B" w:rsidR="04163860">
        <w:rPr>
          <w:rFonts w:cs="Calibri" w:cstheme="minorAscii"/>
          <w:highlight w:val="green"/>
          <w:lang w:val="en-CA"/>
          <w:rPrChange w:author="Lily Hou" w:date="2024-04-30T18:30:41.199Z" w:id="57870489">
            <w:rPr>
              <w:rFonts w:cs="Calibri" w:cstheme="minorAscii"/>
              <w:lang w:val="en-CA"/>
            </w:rPr>
          </w:rPrChange>
        </w:rPr>
        <w:t xml:space="preserve"> we</w:t>
      </w:r>
      <w:ins w:author="Lily Hou" w:date="2024-04-30T18:29:26.431Z" w:id="401873170">
        <w:r w:rsidRPr="0BDE591B" w:rsidR="3A2B916F">
          <w:rPr>
            <w:rFonts w:cs="Calibri" w:cstheme="minorAscii"/>
            <w:highlight w:val="green"/>
            <w:lang w:val="en-CA"/>
            <w:rPrChange w:author="Lily Hou" w:date="2024-04-30T18:30:41.201Z" w:id="1200687601">
              <w:rPr>
                <w:rFonts w:cs="Calibri" w:cstheme="minorAscii"/>
                <w:lang w:val="en-CA"/>
              </w:rPr>
            </w:rPrChange>
          </w:rPr>
          <w:t xml:space="preserve"> can</w:t>
        </w:r>
      </w:ins>
      <w:r w:rsidRPr="0BDE591B" w:rsidR="04163860">
        <w:rPr>
          <w:rFonts w:cs="Calibri" w:cstheme="minorAscii"/>
          <w:highlight w:val="green"/>
          <w:lang w:val="en-CA"/>
          <w:rPrChange w:author="Lily Hou" w:date="2024-04-30T18:30:41.201Z" w:id="40206912">
            <w:rPr>
              <w:rFonts w:cs="Calibri" w:cstheme="minorAscii"/>
              <w:lang w:val="en-CA"/>
            </w:rPr>
          </w:rPrChange>
        </w:rPr>
        <w:t xml:space="preserve"> best navigate </w:t>
      </w:r>
      <w:r w:rsidRPr="0BDE591B" w:rsidR="441BE6E3">
        <w:rPr>
          <w:rFonts w:cs="Calibri" w:cstheme="minorAscii"/>
          <w:highlight w:val="green"/>
          <w:lang w:val="en-CA"/>
          <w:rPrChange w:author="Lily Hou" w:date="2024-04-30T18:30:41.202Z" w:id="476600133">
            <w:rPr>
              <w:rFonts w:cs="Calibri" w:cstheme="minorAscii"/>
              <w:lang w:val="en-CA"/>
            </w:rPr>
          </w:rPrChange>
        </w:rPr>
        <w:t xml:space="preserve">those against making improvements? How do we best understand our bylaws while </w:t>
      </w:r>
      <w:r w:rsidRPr="0BDE591B" w:rsidR="441BE6E3">
        <w:rPr>
          <w:rFonts w:cs="Calibri" w:cstheme="minorAscii"/>
          <w:highlight w:val="green"/>
          <w:lang w:val="en-CA"/>
          <w:rPrChange w:author="Lily Hou" w:date="2024-04-30T18:30:41.202Z" w:id="630203624">
            <w:rPr>
              <w:rFonts w:cs="Calibri" w:cstheme="minorAscii"/>
              <w:lang w:val="en-CA"/>
            </w:rPr>
          </w:rPrChange>
        </w:rPr>
        <w:t>r</w:t>
      </w:r>
      <w:r w:rsidRPr="0BDE591B" w:rsidR="441BE6E3">
        <w:rPr>
          <w:rFonts w:cs="Calibri" w:cstheme="minorAscii"/>
          <w:highlight w:val="green"/>
          <w:lang w:val="en-CA"/>
          <w:rPrChange w:author="Lily Hou" w:date="2024-04-30T18:30:41.202Z" w:id="1929851023">
            <w:rPr>
              <w:rFonts w:cs="Calibri" w:cstheme="minorAscii"/>
              <w:lang w:val="en-CA"/>
            </w:rPr>
          </w:rPrChange>
        </w:rPr>
        <w:t>emaining</w:t>
      </w:r>
      <w:r w:rsidRPr="0BDE591B" w:rsidR="441BE6E3">
        <w:rPr>
          <w:rFonts w:cs="Calibri" w:cstheme="minorAscii"/>
          <w:highlight w:val="green"/>
          <w:lang w:val="en-CA"/>
          <w:rPrChange w:author="Lily Hou" w:date="2024-04-30T18:30:41.203Z" w:id="584248626">
            <w:rPr>
              <w:rFonts w:cs="Calibri" w:cstheme="minorAscii"/>
              <w:lang w:val="en-CA"/>
            </w:rPr>
          </w:rPrChange>
        </w:rPr>
        <w:t xml:space="preserve"> </w:t>
      </w:r>
      <w:r w:rsidRPr="0BDE591B" w:rsidR="441BE6E3">
        <w:rPr>
          <w:rFonts w:cs="Calibri" w:cstheme="minorAscii"/>
          <w:highlight w:val="green"/>
          <w:lang w:val="en-CA"/>
          <w:rPrChange w:author="Lily Hou" w:date="2024-04-30T18:30:41.203Z" w:id="678915674">
            <w:rPr>
              <w:rFonts w:cs="Calibri" w:cstheme="minorAscii"/>
              <w:lang w:val="en-CA"/>
            </w:rPr>
          </w:rPrChange>
        </w:rPr>
        <w:t>neighbourly?</w:t>
      </w:r>
    </w:p>
    <w:p xmlns:wp14="http://schemas.microsoft.com/office/word/2010/wordml" w:rsidRPr="00E62C34" w:rsidR="00C740E3" w:rsidP="005518DD" w:rsidRDefault="00C740E3" w14:paraId="72A3D3EC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C740E3" w:rsidP="0BDE591B" w:rsidRDefault="005518DD" w14:paraId="63D95616" wp14:textId="77777777" wp14:noSpellErr="1">
      <w:pPr>
        <w:rPr>
          <w:rFonts w:cs="Calibri" w:cstheme="minorAscii"/>
          <w:highlight w:val="yellow"/>
          <w:lang w:val="en-CA"/>
          <w:rPrChange w:author="Lily Hou" w:date="2024-04-30T18:32:53.901Z" w:id="2108497191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yellow"/>
          <w:lang w:val="en-CA"/>
          <w:rPrChange w:author="Lily Hou" w:date="2024-04-30T18:32:53.9Z" w:id="1368593380">
            <w:rPr>
              <w:rFonts w:cs="Calibri" w:cstheme="minorAscii"/>
              <w:lang w:val="en-CA"/>
            </w:rPr>
          </w:rPrChange>
        </w:rPr>
        <w:t>9</w:t>
      </w:r>
      <w:r w:rsidRPr="0BDE591B" w:rsidR="1C9034C3">
        <w:rPr>
          <w:rFonts w:cs="Calibri" w:cstheme="minorAscii"/>
          <w:highlight w:val="yellow"/>
          <w:lang w:val="en-CA"/>
          <w:rPrChange w:author="Lily Hou" w:date="2024-04-30T18:32:53.9Z" w:id="1996199856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13B1B652">
        <w:rPr>
          <w:rFonts w:cs="Calibri" w:cstheme="minorAscii"/>
          <w:highlight w:val="yellow"/>
          <w:lang w:val="en-CA"/>
          <w:rPrChange w:author="Lily Hou" w:date="2024-04-30T18:32:53.9Z" w:id="1195314696">
            <w:rPr>
              <w:rFonts w:cs="Calibri" w:cstheme="minorAscii"/>
              <w:lang w:val="en-CA"/>
            </w:rPr>
          </w:rPrChange>
        </w:rPr>
        <w:t xml:space="preserve">Sustainability and conservation, at least to me, is most intuitive when building new structures </w:t>
      </w:r>
      <w:r w:rsidRPr="0BDE591B" w:rsidR="78657E0D">
        <w:rPr>
          <w:rFonts w:cs="Calibri" w:cstheme="minorAscii"/>
          <w:highlight w:val="yellow"/>
          <w:lang w:val="en-CA"/>
          <w:rPrChange w:author="Lily Hou" w:date="2024-04-30T18:32:53.9Z" w:id="754747890">
            <w:rPr>
              <w:rFonts w:cs="Calibri" w:cstheme="minorAscii"/>
              <w:lang w:val="en-CA"/>
            </w:rPr>
          </w:rPrChange>
        </w:rPr>
        <w:t xml:space="preserve">and expanding into natural areas. But how can we integrate nature into areas that are currently dense and in the </w:t>
      </w:r>
      <w:r w:rsidRPr="0BDE591B" w:rsidR="78657E0D">
        <w:rPr>
          <w:rFonts w:cs="Calibri" w:cstheme="minorAscii"/>
          <w:highlight w:val="yellow"/>
          <w:lang w:val="en-CA"/>
          <w:rPrChange w:author="Lily Hou" w:date="2024-04-30T18:32:53.9Z" w:id="1538424710">
            <w:rPr>
              <w:rFonts w:cs="Calibri" w:cstheme="minorAscii"/>
              <w:lang w:val="en-CA"/>
            </w:rPr>
          </w:rPrChange>
        </w:rPr>
        <w:t>mainly concrete</w:t>
      </w:r>
      <w:r w:rsidRPr="0BDE591B" w:rsidR="78657E0D">
        <w:rPr>
          <w:rFonts w:cs="Calibri" w:cstheme="minorAscii"/>
          <w:highlight w:val="yellow"/>
          <w:lang w:val="en-CA"/>
          <w:rPrChange w:author="Lily Hou" w:date="2024-04-30T18:32:53.9Z" w:id="501004149">
            <w:rPr>
              <w:rFonts w:cs="Calibri" w:cstheme="minorAscii"/>
              <w:lang w:val="en-CA"/>
            </w:rPr>
          </w:rPrChange>
        </w:rPr>
        <w:t xml:space="preserve"> cities we live?</w:t>
      </w:r>
    </w:p>
    <w:p xmlns:wp14="http://schemas.microsoft.com/office/word/2010/wordml" w:rsidRPr="00E62C34" w:rsidR="000520CF" w:rsidP="005518DD" w:rsidRDefault="000520CF" w14:paraId="0D0B940D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0520CF" w:rsidP="0BDE591B" w:rsidRDefault="005518DD" w14:paraId="2D613CE2" wp14:textId="77777777" wp14:noSpellErr="1">
      <w:pPr>
        <w:rPr>
          <w:rFonts w:cs="Calibri" w:cstheme="minorAscii"/>
          <w:highlight w:val="green"/>
          <w:lang w:val="en-CA"/>
          <w:rPrChange w:author="Lily Hou" w:date="2024-04-30T20:09:06.959Z" w:id="1550812703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green"/>
          <w:lang w:val="en-CA"/>
          <w:rPrChange w:author="Lily Hou" w:date="2024-04-30T20:09:06.956Z" w:id="1868723079">
            <w:rPr>
              <w:rFonts w:cs="Calibri" w:cstheme="minorAscii"/>
              <w:lang w:val="en-CA"/>
            </w:rPr>
          </w:rPrChange>
        </w:rPr>
        <w:t>10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09:06.956Z" w:id="710478132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78657E0D">
        <w:rPr>
          <w:rFonts w:cs="Calibri" w:cstheme="minorAscii"/>
          <w:highlight w:val="green"/>
          <w:lang w:val="en-CA"/>
          <w:rPrChange w:author="Lily Hou" w:date="2024-04-30T20:09:06.956Z" w:id="328812301">
            <w:rPr>
              <w:rFonts w:cs="Calibri" w:cstheme="minorAscii"/>
              <w:lang w:val="en-CA"/>
            </w:rPr>
          </w:rPrChange>
        </w:rPr>
        <w:t>What is the biggest advancement in the field of conservation and sustainability that you are most excited about? Why?</w:t>
      </w:r>
    </w:p>
    <w:p xmlns:wp14="http://schemas.microsoft.com/office/word/2010/wordml" w:rsidRPr="00E62C34" w:rsidR="00C562F9" w:rsidP="005518DD" w:rsidRDefault="00C562F9" w14:paraId="0E27B00A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327845" w:rsidP="0BDE591B" w:rsidRDefault="00E62C34" w14:paraId="160C5FE7" wp14:textId="77777777" wp14:noSpellErr="1">
      <w:pPr>
        <w:rPr>
          <w:rFonts w:cs="Calibri" w:cstheme="minorAscii"/>
          <w:highlight w:val="green"/>
          <w:lang w:val="en-CA"/>
          <w:rPrChange w:author="Lily Hou" w:date="2024-04-30T20:11:45.506Z" w:id="399573718">
            <w:rPr>
              <w:rFonts w:cs="Calibri" w:cstheme="minorAscii"/>
              <w:lang w:val="en-CA"/>
            </w:rPr>
          </w:rPrChange>
        </w:rPr>
      </w:pPr>
      <w:r w:rsidRPr="0BDE591B" w:rsidR="1C9034C3">
        <w:rPr>
          <w:rFonts w:cs="Calibri" w:cstheme="minorAscii"/>
          <w:highlight w:val="green"/>
          <w:lang w:val="en-CA"/>
          <w:rPrChange w:author="Lily Hou" w:date="2024-04-30T20:11:45.506Z" w:id="346273598">
            <w:rPr>
              <w:rFonts w:cs="Calibri" w:cstheme="minorAscii"/>
              <w:lang w:val="en-CA"/>
            </w:rPr>
          </w:rPrChange>
        </w:rPr>
        <w:t>1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45.506Z" w:id="1676645784">
            <w:rPr>
              <w:rFonts w:cs="Calibri" w:cstheme="minorAscii"/>
              <w:lang w:val="en-CA"/>
            </w:rPr>
          </w:rPrChange>
        </w:rPr>
        <w:t>1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5.506Z" w:id="182811158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20:11:45.506Z" w:id="1818376216">
            <w:rPr>
              <w:rFonts w:cs="Calibri" w:cstheme="minorAscii"/>
              <w:lang w:val="en-CA"/>
            </w:rPr>
          </w:rPrChange>
        </w:rPr>
        <w:t xml:space="preserve">Can you tell us about a project that 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20:11:45.506Z" w:id="1260620625">
            <w:rPr>
              <w:rFonts w:cs="Calibri" w:cstheme="minorAscii"/>
              <w:lang w:val="en-CA"/>
            </w:rPr>
          </w:rPrChange>
        </w:rPr>
        <w:t>didn’t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20:11:45.506Z" w:id="296675731">
            <w:rPr>
              <w:rFonts w:cs="Calibri" w:cstheme="minorAscii"/>
              <w:lang w:val="en-CA"/>
            </w:rPr>
          </w:rPrChange>
        </w:rPr>
        <w:t xml:space="preserve"> turn out as effective as you had wished, or where afterwards you wish you did something different?</w:t>
      </w:r>
      <w:r w:rsidRPr="0BDE591B" w:rsidR="51BFC3BF">
        <w:rPr>
          <w:rFonts w:cs="Calibri" w:cstheme="minorAscii"/>
          <w:lang w:val="en-CA"/>
        </w:rPr>
        <w:t xml:space="preserve"> </w:t>
      </w:r>
    </w:p>
    <w:p xmlns:wp14="http://schemas.microsoft.com/office/word/2010/wordml" w:rsidRPr="00E62C34" w:rsidR="00327845" w:rsidP="005518DD" w:rsidRDefault="00327845" w14:paraId="60061E4C" wp14:textId="77777777">
      <w:pPr>
        <w:rPr>
          <w:rFonts w:cstheme="minorHAnsi"/>
          <w:lang w:val="en-CA"/>
        </w:rPr>
      </w:pPr>
    </w:p>
    <w:p w:rsidR="1C9034C3" w:rsidP="0BDE591B" w:rsidRDefault="1C9034C3" w14:paraId="2DC9EB7B" w14:textId="032DDEEF">
      <w:pPr>
        <w:rPr>
          <w:del w:author="Lily Hou" w:date="2024-04-30T18:27:09.247Z" w:id="1620730913"/>
          <w:rFonts w:cs="Calibri" w:cstheme="minorAscii"/>
          <w:highlight w:val="green"/>
          <w:lang w:val="en-CA"/>
        </w:rPr>
      </w:pPr>
      <w:r w:rsidRPr="0BDE591B" w:rsidR="1C9034C3">
        <w:rPr>
          <w:rFonts w:cs="Calibri" w:cstheme="minorAscii"/>
          <w:highlight w:val="green"/>
          <w:lang w:val="en-CA"/>
          <w:rPrChange w:author="Lily Hou" w:date="2024-04-30T20:11:48.101Z" w:id="2070320395">
            <w:rPr>
              <w:rFonts w:cs="Calibri" w:cstheme="minorAscii"/>
              <w:lang w:val="en-CA"/>
            </w:rPr>
          </w:rPrChange>
        </w:rPr>
        <w:t>1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48.101Z" w:id="763817123">
            <w:rPr>
              <w:rFonts w:cs="Calibri" w:cstheme="minorAscii"/>
              <w:lang w:val="en-CA"/>
            </w:rPr>
          </w:rPrChange>
        </w:rPr>
        <w:t>2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8.101Z" w:id="2117288080">
            <w:rPr>
              <w:rFonts w:cs="Calibri" w:cstheme="minorAscii"/>
              <w:lang w:val="en-CA"/>
            </w:rPr>
          </w:rPrChange>
        </w:rPr>
        <w:t xml:space="preserve">) </w:t>
      </w:r>
      <w:r w:rsidRPr="0BDE591B" w:rsidR="51BFC3BF">
        <w:rPr>
          <w:rFonts w:cs="Calibri" w:cstheme="minorAscii"/>
          <w:highlight w:val="green"/>
          <w:lang w:val="en-CA"/>
          <w:rPrChange w:author="Lily Hou" w:date="2024-04-30T20:11:48.101Z" w:id="711485166">
            <w:rPr>
              <w:rFonts w:cs="Calibri" w:cstheme="minorAscii"/>
              <w:lang w:val="en-CA"/>
            </w:rPr>
          </w:rPrChange>
        </w:rPr>
        <w:t>What are the best resources for members of our audience to access if they want to dive deeper into community sustainability?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8.101Z" w:id="606459915">
            <w:rPr>
              <w:rFonts w:cs="Calibri" w:cstheme="minorAscii"/>
              <w:lang w:val="en-CA"/>
            </w:rPr>
          </w:rPrChange>
        </w:rPr>
        <w:t xml:space="preserve"> And 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8.102Z" w:id="1041494652">
            <w:rPr>
              <w:rFonts w:cs="Calibri" w:cstheme="minorAscii"/>
              <w:lang w:val="en-CA"/>
            </w:rPr>
          </w:rPrChange>
        </w:rPr>
        <w:t>what’s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8.102Z" w:id="1943133314">
            <w:rPr>
              <w:rFonts w:cs="Calibri" w:cstheme="minorAscii"/>
              <w:lang w:val="en-CA"/>
            </w:rPr>
          </w:rPrChange>
        </w:rPr>
        <w:t xml:space="preserve"> one practical piece of advice 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8.103Z" w:id="364839276">
            <w:rPr>
              <w:rFonts w:cs="Calibri" w:cstheme="minorAscii"/>
              <w:lang w:val="en-CA"/>
            </w:rPr>
          </w:rPrChange>
        </w:rPr>
        <w:t>you’d</w:t>
      </w:r>
      <w:r w:rsidRPr="0BDE591B" w:rsidR="1C9034C3">
        <w:rPr>
          <w:rFonts w:cs="Calibri" w:cstheme="minorAscii"/>
          <w:highlight w:val="green"/>
          <w:lang w:val="en-CA"/>
          <w:rPrChange w:author="Lily Hou" w:date="2024-04-30T20:11:48.103Z" w:id="780384832">
            <w:rPr>
              <w:rFonts w:cs="Calibri" w:cstheme="minorAscii"/>
              <w:lang w:val="en-CA"/>
            </w:rPr>
          </w:rPrChange>
        </w:rPr>
        <w:t xml:space="preserve"> give them?</w:t>
      </w:r>
    </w:p>
    <w:p xmlns:wp14="http://schemas.microsoft.com/office/word/2010/wordml" w:rsidR="00C562F9" w:rsidP="0BDE591B" w:rsidRDefault="00C562F9" w14:paraId="44EAFD9C" wp14:textId="77777777" wp14:noSpellErr="1">
      <w:pPr>
        <w:spacing w:line="360" w:lineRule="auto"/>
        <w:rPr>
          <w:rFonts w:cs="Calibri" w:cstheme="minorAscii"/>
          <w:highlight w:val="green"/>
          <w:lang w:val="en-CA"/>
          <w:rPrChange w:author="Lily Hou" w:date="2024-04-30T20:11:48.104Z" w:id="1019875028">
            <w:rPr>
              <w:rFonts w:cs="Calibri" w:cstheme="minorAscii"/>
              <w:lang w:val="en-CA"/>
            </w:rPr>
          </w:rPrChange>
        </w:rPr>
      </w:pPr>
    </w:p>
    <w:p xmlns:wp14="http://schemas.microsoft.com/office/word/2010/wordml" w:rsidR="005518DD" w:rsidP="0BDE591B" w:rsidRDefault="005518DD" w14:paraId="44A8E5B3" wp14:textId="77777777" wp14:noSpellErr="1">
      <w:pPr>
        <w:rPr>
          <w:rFonts w:cs="Calibri" w:cstheme="minorAscii"/>
          <w:highlight w:val="green"/>
          <w:lang w:val="en-CA"/>
          <w:rPrChange w:author="Lily Hou" w:date="2024-04-30T20:11:53.867Z" w:id="1905367876">
            <w:rPr>
              <w:rFonts w:cs="Calibri" w:cstheme="minorAscii"/>
              <w:lang w:val="en-CA"/>
            </w:rPr>
          </w:rPrChange>
        </w:rPr>
      </w:pPr>
      <w:r w:rsidRPr="0BDE591B" w:rsidR="15CFF5E6">
        <w:rPr>
          <w:rFonts w:cs="Calibri" w:cstheme="minorAscii"/>
          <w:highlight w:val="green"/>
          <w:lang w:val="en-CA"/>
          <w:rPrChange w:author="Lily Hou" w:date="2024-04-30T20:11:53.866Z" w:id="2003432967">
            <w:rPr>
              <w:rFonts w:cs="Calibri" w:cstheme="minorAscii"/>
              <w:lang w:val="en-CA"/>
            </w:rPr>
          </w:rPrChange>
        </w:rPr>
        <w:t xml:space="preserve">13) 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53.866Z" w:id="442960850">
            <w:rPr>
              <w:rFonts w:cs="Calibri" w:cstheme="minorAscii"/>
              <w:lang w:val="en-CA"/>
            </w:rPr>
          </w:rPrChange>
        </w:rPr>
        <w:t>We’ve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53.866Z" w:id="71451763">
            <w:rPr>
              <w:rFonts w:cs="Calibri" w:cstheme="minorAscii"/>
              <w:lang w:val="en-CA"/>
            </w:rPr>
          </w:rPrChange>
        </w:rPr>
        <w:t xml:space="preserve"> talked a lot about our local environments today. What </w:t>
      </w:r>
      <w:r w:rsidRPr="0BDE591B" w:rsidR="093CA409">
        <w:rPr>
          <w:rFonts w:cs="Calibri" w:cstheme="minorAscii"/>
          <w:highlight w:val="green"/>
          <w:lang w:val="en-CA"/>
          <w:rPrChange w:author="Lily Hou" w:date="2024-04-30T20:11:53.866Z" w:id="837337025">
            <w:rPr>
              <w:rFonts w:cs="Calibri" w:cstheme="minorAscii"/>
              <w:lang w:val="en-CA"/>
            </w:rPr>
          </w:rPrChange>
        </w:rPr>
        <w:t xml:space="preserve">strikes you as 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53.866Z" w:id="1628841767">
            <w:rPr>
              <w:rFonts w:cs="Calibri" w:cstheme="minorAscii"/>
              <w:lang w:val="en-CA"/>
            </w:rPr>
          </w:rPrChange>
        </w:rPr>
        <w:t xml:space="preserve">some of the biggest sustainability 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53.866Z" w:id="1959200046">
            <w:rPr>
              <w:rFonts w:cs="Calibri" w:cstheme="minorAscii"/>
              <w:lang w:val="en-CA"/>
            </w:rPr>
          </w:rPrChange>
        </w:rPr>
        <w:t>concerns</w:t>
      </w:r>
      <w:r w:rsidRPr="0BDE591B" w:rsidR="15CFF5E6">
        <w:rPr>
          <w:rFonts w:cs="Calibri" w:cstheme="minorAscii"/>
          <w:highlight w:val="green"/>
          <w:lang w:val="en-CA"/>
          <w:rPrChange w:author="Lily Hou" w:date="2024-04-30T20:11:53.866Z" w:id="1706227404">
            <w:rPr>
              <w:rFonts w:cs="Calibri" w:cstheme="minorAscii"/>
              <w:lang w:val="en-CA"/>
            </w:rPr>
          </w:rPrChange>
        </w:rPr>
        <w:t xml:space="preserve"> we should be thinking of globally</w:t>
      </w:r>
      <w:r w:rsidRPr="0BDE591B" w:rsidR="093CA409">
        <w:rPr>
          <w:rFonts w:cs="Calibri" w:cstheme="minorAscii"/>
          <w:highlight w:val="green"/>
          <w:lang w:val="en-CA"/>
          <w:rPrChange w:author="Lily Hou" w:date="2024-04-30T20:11:53.866Z" w:id="857122036">
            <w:rPr>
              <w:rFonts w:cs="Calibri" w:cstheme="minorAscii"/>
              <w:lang w:val="en-CA"/>
            </w:rPr>
          </w:rPrChange>
        </w:rPr>
        <w:t xml:space="preserve"> that our behaviours impact? What steps can we take to minimize these our impact on these concerns?</w:t>
      </w:r>
      <w:r w:rsidRPr="0BDE591B" w:rsidR="15CFF5E6">
        <w:rPr>
          <w:rFonts w:cs="Calibri" w:cstheme="minorAscii"/>
          <w:lang w:val="en-CA"/>
        </w:rPr>
        <w:t xml:space="preserve"> </w:t>
      </w:r>
    </w:p>
    <w:p xmlns:wp14="http://schemas.microsoft.com/office/word/2010/wordml" w:rsidR="005518DD" w:rsidP="0BDE591B" w:rsidRDefault="005518DD" w14:paraId="4B94D5A5" wp14:textId="77777777" wp14:noSpellErr="1">
      <w:pPr>
        <w:spacing w:line="360" w:lineRule="auto"/>
        <w:rPr>
          <w:rFonts w:cs="Calibri" w:cstheme="minorAscii"/>
          <w:highlight w:val="green"/>
          <w:lang w:val="en-CA"/>
          <w:rPrChange w:author="Lily Hou" w:date="2024-04-30T20:11:53.867Z" w:id="742934170">
            <w:rPr>
              <w:rFonts w:cs="Calibri" w:cstheme="minorAscii"/>
              <w:lang w:val="en-CA"/>
            </w:rPr>
          </w:rPrChange>
        </w:rPr>
      </w:pPr>
    </w:p>
    <w:p xmlns:wp14="http://schemas.microsoft.com/office/word/2010/wordml" w:rsidRPr="00E62C34" w:rsidR="005518DD" w:rsidP="005518DD" w:rsidRDefault="005518DD" w14:paraId="4F8E9897" wp14:textId="77777777">
      <w:pPr>
        <w:rPr>
          <w:rFonts w:cstheme="minorHAnsi"/>
          <w:lang w:val="en-CA"/>
        </w:rPr>
      </w:pPr>
      <w:r w:rsidRPr="004F87EB" w:rsidR="005518DD">
        <w:rPr>
          <w:rFonts w:cs="Calibri" w:cstheme="minorAscii"/>
          <w:lang w:val="en-CA"/>
        </w:rPr>
        <w:t>14) Any last minute thoughts you think are important to share?</w:t>
      </w:r>
    </w:p>
    <w:p w:rsidR="004F87EB" w:rsidP="004F87EB" w:rsidRDefault="004F87EB" w14:paraId="42BD491F" w14:textId="5C67C68E">
      <w:pPr>
        <w:rPr>
          <w:rFonts w:cs="Calibri" w:cstheme="minorAscii"/>
          <w:b w:val="1"/>
          <w:bCs w:val="1"/>
          <w:lang w:val="en-CA"/>
        </w:rPr>
      </w:pPr>
    </w:p>
    <w:p xmlns:wp14="http://schemas.microsoft.com/office/word/2010/wordml" w:rsidRPr="00E62C34" w:rsidR="00CE32E5" w:rsidP="005518DD" w:rsidRDefault="00CE32E5" w14:paraId="3E78E673" wp14:textId="77777777">
      <w:pPr>
        <w:rPr>
          <w:rFonts w:cstheme="minorHAnsi"/>
          <w:lang w:val="en-CA"/>
        </w:rPr>
      </w:pPr>
      <w:r w:rsidRPr="00E62C34">
        <w:rPr>
          <w:rFonts w:cstheme="minorHAnsi"/>
          <w:b/>
          <w:bCs/>
          <w:lang w:val="en-CA"/>
        </w:rPr>
        <w:t>Jean-Marc</w:t>
      </w:r>
    </w:p>
    <w:p xmlns:wp14="http://schemas.microsoft.com/office/word/2010/wordml" w:rsidR="00CE32E5" w:rsidP="005518DD" w:rsidRDefault="00CE32E5" w14:paraId="2B88E4EB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 xml:space="preserve">-You’ve been </w:t>
      </w:r>
      <w:r w:rsidRPr="00E62C34" w:rsidR="00837F8C">
        <w:rPr>
          <w:rFonts w:cstheme="minorHAnsi"/>
          <w:lang w:val="en-CA"/>
        </w:rPr>
        <w:t>co-authored a guide about</w:t>
      </w:r>
      <w:r w:rsidRPr="00E62C34">
        <w:rPr>
          <w:rFonts w:cstheme="minorHAnsi"/>
          <w:lang w:val="en-CA"/>
        </w:rPr>
        <w:t xml:space="preserve"> Re-Naturalizing Ontario </w:t>
      </w:r>
      <w:r w:rsidRPr="00E62C34" w:rsidR="00837F8C">
        <w:rPr>
          <w:rFonts w:cstheme="minorHAnsi"/>
          <w:lang w:val="en-CA"/>
        </w:rPr>
        <w:t xml:space="preserve">Parks and Green Spaces (which I’m told </w:t>
      </w:r>
      <w:proofErr w:type="spellStart"/>
      <w:r w:rsidRPr="00E62C34" w:rsidR="00837F8C">
        <w:rPr>
          <w:rFonts w:cstheme="minorHAnsi"/>
          <w:lang w:val="en-CA"/>
        </w:rPr>
        <w:t>UWaterloo</w:t>
      </w:r>
      <w:proofErr w:type="spellEnd"/>
      <w:r w:rsidRPr="00E62C34" w:rsidR="00837F8C">
        <w:rPr>
          <w:rFonts w:cstheme="minorHAnsi"/>
          <w:lang w:val="en-CA"/>
        </w:rPr>
        <w:t xml:space="preserve"> has 2 copies of in the ecological archives)</w:t>
      </w:r>
      <w:r w:rsidRPr="00E62C34">
        <w:rPr>
          <w:rFonts w:cstheme="minorHAnsi"/>
          <w:lang w:val="en-CA"/>
        </w:rPr>
        <w:t xml:space="preserve">. Can you tell us a little about that experience? </w:t>
      </w:r>
      <w:r w:rsidRPr="00E62C34" w:rsidR="00837F8C">
        <w:rPr>
          <w:rFonts w:cstheme="minorHAnsi"/>
          <w:lang w:val="en-CA"/>
        </w:rPr>
        <w:t xml:space="preserve">That guide was written in 1996. </w:t>
      </w:r>
      <w:r w:rsidRPr="00E62C34" w:rsidR="00C740E3">
        <w:rPr>
          <w:rFonts w:cstheme="minorHAnsi"/>
          <w:lang w:val="en-CA"/>
        </w:rPr>
        <w:t>How have recommendations changed since then?</w:t>
      </w:r>
    </w:p>
    <w:p xmlns:wp14="http://schemas.microsoft.com/office/word/2010/wordml" w:rsidRPr="00E62C34" w:rsidR="005518DD" w:rsidP="005518DD" w:rsidRDefault="005518DD" w14:paraId="3DEEC669" wp14:textId="77777777">
      <w:pPr>
        <w:spacing w:line="360" w:lineRule="auto"/>
        <w:rPr>
          <w:rFonts w:cstheme="minorHAnsi"/>
          <w:lang w:val="en-CA"/>
        </w:rPr>
      </w:pPr>
    </w:p>
    <w:p xmlns:wp14="http://schemas.microsoft.com/office/word/2010/wordml" w:rsidR="00CE32E5" w:rsidP="005518DD" w:rsidRDefault="00837F8C" w14:paraId="35DA06F0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>-</w:t>
      </w:r>
      <w:r w:rsidRPr="00E62C34" w:rsidR="00C740E3">
        <w:rPr>
          <w:rFonts w:cstheme="minorHAnsi"/>
          <w:lang w:val="en-CA"/>
        </w:rPr>
        <w:t xml:space="preserve">Part of your specialization is </w:t>
      </w:r>
      <w:proofErr w:type="gramStart"/>
      <w:r w:rsidRPr="00E62C34" w:rsidR="00C740E3">
        <w:rPr>
          <w:rFonts w:cstheme="minorHAnsi"/>
          <w:lang w:val="en-CA"/>
        </w:rPr>
        <w:t>in ”xeriscaping</w:t>
      </w:r>
      <w:proofErr w:type="gramEnd"/>
      <w:r w:rsidRPr="00E62C34" w:rsidR="00C740E3">
        <w:rPr>
          <w:rFonts w:cstheme="minorHAnsi"/>
          <w:lang w:val="en-CA"/>
        </w:rPr>
        <w:t>”. What exactly is xeriscaping and how does it differ from naturalized yards?</w:t>
      </w:r>
    </w:p>
    <w:p xmlns:wp14="http://schemas.microsoft.com/office/word/2010/wordml" w:rsidR="005518DD" w:rsidP="005518DD" w:rsidRDefault="005518DD" w14:paraId="3656B9AB" wp14:textId="77777777">
      <w:pPr>
        <w:spacing w:line="360" w:lineRule="auto"/>
        <w:rPr>
          <w:rFonts w:cstheme="minorHAnsi"/>
          <w:lang w:val="en-CA"/>
        </w:rPr>
      </w:pPr>
    </w:p>
    <w:p xmlns:wp14="http://schemas.microsoft.com/office/word/2010/wordml" w:rsidRPr="00E62C34" w:rsidR="00E62C34" w:rsidP="0BDE591B" w:rsidRDefault="00E62C34" w14:paraId="0E8FF701" wp14:textId="77777777" wp14:noSpellErr="1">
      <w:pPr>
        <w:rPr>
          <w:rFonts w:cs="Calibri" w:cstheme="minorAscii"/>
          <w:lang w:val="en-CA"/>
        </w:rPr>
      </w:pPr>
      <w:commentRangeStart w:id="336816323"/>
      <w:r w:rsidRPr="0BDE591B" w:rsidR="1C9034C3">
        <w:rPr>
          <w:rFonts w:cs="Calibri" w:cstheme="minorAscii"/>
          <w:lang w:val="en-CA"/>
        </w:rPr>
        <w:t xml:space="preserve">-Whether we like it or not, it looks as though the 413 </w:t>
      </w:r>
      <w:r w:rsidRPr="0BDE591B" w:rsidR="1C9034C3">
        <w:rPr>
          <w:rFonts w:cs="Calibri" w:cstheme="minorAscii"/>
          <w:lang w:val="en-CA"/>
        </w:rPr>
        <w:t>highway</w:t>
      </w:r>
      <w:r w:rsidRPr="0BDE591B" w:rsidR="1C9034C3">
        <w:rPr>
          <w:rFonts w:cs="Calibri" w:cstheme="minorAscii"/>
          <w:lang w:val="en-CA"/>
        </w:rPr>
        <w:t xml:space="preserve"> may begin construction within the next year. This is a massive issue for wildlife in the area. Assuming this project is moving forward (or future projects), </w:t>
      </w:r>
      <w:r w:rsidRPr="0BDE591B" w:rsidR="15CFF5E6">
        <w:rPr>
          <w:rFonts w:cs="Calibri" w:cstheme="minorAscii"/>
          <w:lang w:val="en-CA"/>
        </w:rPr>
        <w:t xml:space="preserve">how can we </w:t>
      </w:r>
      <w:r w:rsidRPr="0BDE591B" w:rsidR="1C9034C3">
        <w:rPr>
          <w:rFonts w:cs="Calibri" w:cstheme="minorAscii"/>
          <w:lang w:val="en-CA"/>
        </w:rPr>
        <w:t>mitigat</w:t>
      </w:r>
      <w:r w:rsidRPr="0BDE591B" w:rsidR="15CFF5E6">
        <w:rPr>
          <w:rFonts w:cs="Calibri" w:cstheme="minorAscii"/>
          <w:lang w:val="en-CA"/>
        </w:rPr>
        <w:t>e</w:t>
      </w:r>
      <w:r w:rsidRPr="0BDE591B" w:rsidR="1C9034C3">
        <w:rPr>
          <w:rFonts w:cs="Calibri" w:cstheme="minorAscii"/>
          <w:lang w:val="en-CA"/>
        </w:rPr>
        <w:t xml:space="preserve"> </w:t>
      </w:r>
      <w:r w:rsidRPr="0BDE591B" w:rsidR="15CFF5E6">
        <w:rPr>
          <w:rFonts w:cs="Calibri" w:cstheme="minorAscii"/>
          <w:lang w:val="en-CA"/>
        </w:rPr>
        <w:t xml:space="preserve">the environmental impact through government advocacy? </w:t>
      </w:r>
      <w:commentRangeEnd w:id="336816323"/>
      <w:r>
        <w:rPr>
          <w:rStyle w:val="CommentReference"/>
        </w:rPr>
        <w:commentReference w:id="336816323"/>
      </w:r>
    </w:p>
    <w:p xmlns:wp14="http://schemas.microsoft.com/office/word/2010/wordml" w:rsidRPr="00E62C34" w:rsidR="00CE32E5" w:rsidP="005518DD" w:rsidRDefault="00CE32E5" w14:paraId="45FB0818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CE32E5" w:rsidP="005518DD" w:rsidRDefault="00CE32E5" w14:paraId="13B45920" wp14:textId="77777777">
      <w:pPr>
        <w:rPr>
          <w:rFonts w:cstheme="minorHAnsi"/>
          <w:lang w:val="en-CA"/>
        </w:rPr>
      </w:pPr>
      <w:r w:rsidRPr="00E62C34">
        <w:rPr>
          <w:rFonts w:cstheme="minorHAnsi"/>
          <w:b/>
          <w:bCs/>
          <w:lang w:val="en-CA"/>
        </w:rPr>
        <w:t>Brendon</w:t>
      </w:r>
    </w:p>
    <w:p xmlns:wp14="http://schemas.microsoft.com/office/word/2010/wordml" w:rsidR="00CE32E5" w:rsidP="005518DD" w:rsidRDefault="007908A6" w14:paraId="5774A294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>-You’ve transitioned your home into n</w:t>
      </w:r>
      <w:r w:rsidRPr="00E62C34" w:rsidR="00C562F9">
        <w:rPr>
          <w:rFonts w:cstheme="minorHAnsi"/>
          <w:lang w:val="en-CA"/>
        </w:rPr>
        <w:t>aturalized yard</w:t>
      </w:r>
      <w:r w:rsidRPr="00E62C34">
        <w:rPr>
          <w:rFonts w:cstheme="minorHAnsi"/>
          <w:lang w:val="en-CA"/>
        </w:rPr>
        <w:t>. What was this process like for you? I know from twitter you faced a little resistance from neighbours and bylaws. How do you overcome hurdles like those</w:t>
      </w:r>
      <w:r w:rsidRPr="00E62C34" w:rsidR="00C562F9">
        <w:rPr>
          <w:rFonts w:cstheme="minorHAnsi"/>
          <w:lang w:val="en-CA"/>
        </w:rPr>
        <w:t>.</w:t>
      </w:r>
    </w:p>
    <w:p xmlns:wp14="http://schemas.microsoft.com/office/word/2010/wordml" w:rsidRPr="00E62C34" w:rsidR="005518DD" w:rsidP="005518DD" w:rsidRDefault="005518DD" w14:paraId="049F31CB" wp14:textId="77777777">
      <w:pPr>
        <w:spacing w:line="360" w:lineRule="auto"/>
        <w:rPr>
          <w:rFonts w:cstheme="minorHAnsi"/>
          <w:lang w:val="en-CA"/>
        </w:rPr>
      </w:pPr>
    </w:p>
    <w:p xmlns:wp14="http://schemas.microsoft.com/office/word/2010/wordml" w:rsidR="00C562F9" w:rsidP="005518DD" w:rsidRDefault="007908A6" w14:paraId="69F254EF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 xml:space="preserve">-Obviously you believe in </w:t>
      </w:r>
      <w:r w:rsidRPr="00E62C34" w:rsidR="00C562F9">
        <w:rPr>
          <w:rFonts w:cstheme="minorHAnsi"/>
          <w:lang w:val="en-CA"/>
        </w:rPr>
        <w:t xml:space="preserve">social media </w:t>
      </w:r>
      <w:r w:rsidRPr="00E62C34">
        <w:rPr>
          <w:rFonts w:cstheme="minorHAnsi"/>
          <w:lang w:val="en-CA"/>
        </w:rPr>
        <w:t>to get messages of environmental sustainability and conservation across to others</w:t>
      </w:r>
      <w:r w:rsidRPr="00E62C34" w:rsidR="00C562F9">
        <w:rPr>
          <w:rFonts w:cstheme="minorHAnsi"/>
          <w:lang w:val="en-CA"/>
        </w:rPr>
        <w:t xml:space="preserve">. </w:t>
      </w:r>
      <w:r w:rsidRPr="00E62C34">
        <w:rPr>
          <w:rFonts w:cstheme="minorHAnsi"/>
          <w:lang w:val="en-CA"/>
        </w:rPr>
        <w:t>Is social media the way to reach “younger” generations.</w:t>
      </w:r>
    </w:p>
    <w:p xmlns:wp14="http://schemas.microsoft.com/office/word/2010/wordml" w:rsidR="005518DD" w:rsidP="005518DD" w:rsidRDefault="005518DD" w14:paraId="53128261" wp14:textId="77777777">
      <w:pPr>
        <w:spacing w:line="360" w:lineRule="auto"/>
        <w:rPr>
          <w:rFonts w:cstheme="minorHAnsi"/>
          <w:lang w:val="en-CA"/>
        </w:rPr>
      </w:pPr>
    </w:p>
    <w:p xmlns:wp14="http://schemas.microsoft.com/office/word/2010/wordml" w:rsidRPr="00E62C34" w:rsidR="005518DD" w:rsidP="00570B8D" w:rsidRDefault="005518DD" w14:paraId="4798335F" wp14:textId="77777777">
      <w:pPr>
        <w:rPr>
          <w:rFonts w:cstheme="minorHAnsi"/>
          <w:lang w:val="en-CA"/>
        </w:rPr>
      </w:pPr>
      <w:r>
        <w:rPr>
          <w:rFonts w:cstheme="minorHAnsi"/>
          <w:lang w:val="en-CA"/>
        </w:rPr>
        <w:t>-</w:t>
      </w:r>
      <w:r w:rsidR="00570B8D">
        <w:rPr>
          <w:rFonts w:cstheme="minorHAnsi"/>
          <w:lang w:val="en-CA"/>
        </w:rPr>
        <w:t>You’ve been heavily involved in policy advocacy (</w:t>
      </w:r>
      <w:proofErr w:type="gramStart"/>
      <w:r w:rsidR="00570B8D">
        <w:rPr>
          <w:rFonts w:cstheme="minorHAnsi"/>
          <w:lang w:val="en-CA"/>
        </w:rPr>
        <w:t>e.g.</w:t>
      </w:r>
      <w:proofErr w:type="gramEnd"/>
      <w:r w:rsidR="00570B8D">
        <w:rPr>
          <w:rFonts w:cstheme="minorHAnsi"/>
          <w:lang w:val="en-CA"/>
        </w:rPr>
        <w:t xml:space="preserve"> Ontario Place). What’s that been like to speak in Queen’s Park? What was this process like and how does your argument differ from more one-on-one discussions?</w:t>
      </w:r>
    </w:p>
    <w:p xmlns:wp14="http://schemas.microsoft.com/office/word/2010/wordml" w:rsidRPr="00E62C34" w:rsidR="00C562F9" w:rsidP="005518DD" w:rsidRDefault="00C562F9" w14:paraId="62486C05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C562F9" w:rsidP="005518DD" w:rsidRDefault="00C562F9" w14:paraId="6CD0F518" wp14:textId="77777777">
      <w:pPr>
        <w:rPr>
          <w:rFonts w:cstheme="minorHAnsi"/>
          <w:lang w:val="en-CA"/>
        </w:rPr>
      </w:pPr>
      <w:r w:rsidRPr="00E62C34">
        <w:rPr>
          <w:rFonts w:cstheme="minorHAnsi"/>
          <w:b/>
          <w:bCs/>
          <w:lang w:val="en-CA"/>
        </w:rPr>
        <w:t>Patricia</w:t>
      </w:r>
    </w:p>
    <w:p xmlns:wp14="http://schemas.microsoft.com/office/word/2010/wordml" w:rsidR="00C562F9" w:rsidP="005518DD" w:rsidRDefault="007908A6" w14:paraId="1C818002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>-</w:t>
      </w:r>
      <w:r w:rsidRPr="00E62C34" w:rsidR="00C562F9">
        <w:rPr>
          <w:rFonts w:cstheme="minorHAnsi"/>
          <w:lang w:val="en-CA"/>
        </w:rPr>
        <w:t>Working as a sustainability coordinator across campus, how do you see perspectives differ across the university? Students, faculty, admin? Acceptance of initiatives? Hurdles?</w:t>
      </w:r>
    </w:p>
    <w:p xmlns:wp14="http://schemas.microsoft.com/office/word/2010/wordml" w:rsidRPr="00E62C34" w:rsidR="005518DD" w:rsidP="005518DD" w:rsidRDefault="005518DD" w14:paraId="4101652C" wp14:textId="77777777">
      <w:pPr>
        <w:spacing w:line="360" w:lineRule="auto"/>
        <w:rPr>
          <w:rFonts w:cstheme="minorHAnsi"/>
          <w:lang w:val="en-CA"/>
        </w:rPr>
      </w:pPr>
    </w:p>
    <w:p xmlns:wp14="http://schemas.microsoft.com/office/word/2010/wordml" w:rsidR="007908A6" w:rsidP="005518DD" w:rsidRDefault="007908A6" w14:paraId="29A1A73E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 xml:space="preserve">-You are a member of the “Ontario College and University </w:t>
      </w:r>
      <w:r w:rsidRPr="00E62C34" w:rsidR="00837F8C">
        <w:rPr>
          <w:rFonts w:cstheme="minorHAnsi"/>
          <w:lang w:val="en-CA"/>
        </w:rPr>
        <w:t>Sustainability Professionals”. What projects are other institutes engaging in that you think all universities should undertake?</w:t>
      </w:r>
    </w:p>
    <w:p xmlns:wp14="http://schemas.microsoft.com/office/word/2010/wordml" w:rsidR="00570B8D" w:rsidP="005518DD" w:rsidRDefault="00570B8D" w14:paraId="4B99056E" wp14:textId="77777777">
      <w:pPr>
        <w:spacing w:line="360" w:lineRule="auto"/>
        <w:rPr>
          <w:rFonts w:cstheme="minorHAnsi"/>
          <w:lang w:val="en-CA"/>
        </w:rPr>
      </w:pPr>
    </w:p>
    <w:p xmlns:wp14="http://schemas.microsoft.com/office/word/2010/wordml" w:rsidRPr="00E62C34" w:rsidR="00570B8D" w:rsidP="004F87EB" w:rsidRDefault="00570B8D" w14:paraId="3A49A977" wp14:textId="173BAFC5">
      <w:pPr>
        <w:rPr>
          <w:rFonts w:cs="Calibri" w:cstheme="minorAscii"/>
          <w:lang w:val="en-US"/>
        </w:rPr>
      </w:pPr>
      <w:r w:rsidRPr="004F87EB" w:rsidR="543702BA">
        <w:rPr>
          <w:rFonts w:cs="Calibri" w:cstheme="minorAscii"/>
          <w:lang w:val="en-US"/>
        </w:rPr>
        <w:t xml:space="preserve">-The other day, </w:t>
      </w:r>
      <w:r w:rsidRPr="004F87EB" w:rsidR="543702BA">
        <w:rPr>
          <w:rFonts w:cs="Calibri" w:cstheme="minorAscii"/>
          <w:lang w:val="en-US"/>
        </w:rPr>
        <w:t>UWaterloo</w:t>
      </w:r>
      <w:r w:rsidRPr="004F87EB" w:rsidR="543702BA">
        <w:rPr>
          <w:rFonts w:cs="Calibri" w:cstheme="minorAscii"/>
          <w:lang w:val="en-US"/>
        </w:rPr>
        <w:t xml:space="preserve"> </w:t>
      </w:r>
      <w:del w:author="Lily Hou" w:date="2024-04-30T20:15:27.685Z" w:id="1111296314">
        <w:r w:rsidRPr="004F87EB" w:rsidDel="00570B8D">
          <w:rPr>
            <w:rFonts w:cs="Calibri" w:cstheme="minorAscii"/>
            <w:lang w:val="en-US"/>
          </w:rPr>
          <w:delText xml:space="preserve">recently </w:delText>
        </w:r>
        <w:r w:rsidRPr="004F87EB" w:rsidDel="00570B8D">
          <w:rPr>
            <w:rFonts w:cs="Calibri" w:cstheme="minorAscii"/>
            <w:lang w:val="en-US"/>
          </w:rPr>
          <w:delText>trnasitioned</w:delText>
        </w:r>
      </w:del>
      <w:ins w:author="Lily Hou" w:date="2024-04-30T20:15:27.686Z" w:id="1341661955">
        <w:r w:rsidRPr="004F87EB" w:rsidR="435AC8B4">
          <w:rPr>
            <w:rFonts w:cs="Calibri" w:cstheme="minorAscii"/>
            <w:lang w:val="en-US"/>
          </w:rPr>
          <w:t>transitioned</w:t>
        </w:r>
      </w:ins>
      <w:r w:rsidRPr="004F87EB" w:rsidR="543702BA">
        <w:rPr>
          <w:rFonts w:cs="Calibri" w:cstheme="minorAscii"/>
          <w:lang w:val="en-US"/>
        </w:rPr>
        <w:t xml:space="preserve"> </w:t>
      </w:r>
      <w:r w:rsidRPr="004F87EB" w:rsidR="46348FB4">
        <w:rPr>
          <w:rFonts w:cs="Calibri" w:cstheme="minorAscii"/>
          <w:lang w:val="en-US"/>
        </w:rPr>
        <w:t>P</w:t>
      </w:r>
      <w:r w:rsidRPr="004F87EB" w:rsidR="543702BA">
        <w:rPr>
          <w:rFonts w:cs="Calibri" w:cstheme="minorAscii"/>
          <w:lang w:val="en-US"/>
        </w:rPr>
        <w:t xml:space="preserve">arking </w:t>
      </w:r>
      <w:r w:rsidRPr="004F87EB" w:rsidR="46348FB4">
        <w:rPr>
          <w:rFonts w:cs="Calibri" w:cstheme="minorAscii"/>
          <w:lang w:val="en-US"/>
        </w:rPr>
        <w:t>S</w:t>
      </w:r>
      <w:r w:rsidRPr="004F87EB" w:rsidR="543702BA">
        <w:rPr>
          <w:rFonts w:cs="Calibri" w:cstheme="minorAscii"/>
          <w:lang w:val="en-US"/>
        </w:rPr>
        <w:t>ervices</w:t>
      </w:r>
      <w:r w:rsidRPr="004F87EB" w:rsidR="46348FB4">
        <w:rPr>
          <w:rFonts w:cs="Calibri" w:cstheme="minorAscii"/>
          <w:lang w:val="en-US"/>
        </w:rPr>
        <w:t xml:space="preserve"> to “Sustainable Transportation</w:t>
      </w:r>
      <w:r w:rsidRPr="004F87EB" w:rsidR="46348FB4">
        <w:rPr>
          <w:rFonts w:cs="Calibri" w:cstheme="minorAscii"/>
          <w:lang w:val="en-US"/>
        </w:rPr>
        <w:t>”.</w:t>
      </w:r>
      <w:r w:rsidRPr="004F87EB" w:rsidR="46348FB4">
        <w:rPr>
          <w:rFonts w:cs="Calibri" w:cstheme="minorAscii"/>
          <w:lang w:val="en-US"/>
        </w:rPr>
        <w:t xml:space="preserve"> While there will be some electric-vehicle infrastructure and bike storage, a lot of this plan includes parking infrastructure, re-curbing, changes </w:t>
      </w:r>
      <w:del w:author="Lily Hou" w:date="2024-04-30T20:15:29.659Z" w:id="1365689994">
        <w:r w:rsidRPr="004F87EB" w:rsidDel="00570B8D">
          <w:rPr>
            <w:rFonts w:cs="Calibri" w:cstheme="minorAscii"/>
            <w:lang w:val="en-US"/>
          </w:rPr>
          <w:delText>ot</w:delText>
        </w:r>
      </w:del>
      <w:ins w:author="Lily Hou" w:date="2024-04-30T20:15:29.66Z" w:id="1841262861">
        <w:r w:rsidRPr="004F87EB" w:rsidR="5DDC13AD">
          <w:rPr>
            <w:rFonts w:cs="Calibri" w:cstheme="minorAscii"/>
            <w:lang w:val="en-US"/>
          </w:rPr>
          <w:t>to</w:t>
        </w:r>
      </w:ins>
      <w:r w:rsidRPr="004F87EB" w:rsidR="46348FB4">
        <w:rPr>
          <w:rFonts w:cs="Calibri" w:cstheme="minorAscii"/>
          <w:lang w:val="en-US"/>
        </w:rPr>
        <w:t xml:space="preserve"> payment systems, etc. </w:t>
      </w:r>
      <w:commentRangeStart w:id="828637031"/>
      <w:r w:rsidRPr="004F87EB" w:rsidR="46348FB4">
        <w:rPr>
          <w:rFonts w:cs="Calibri" w:cstheme="minorAscii"/>
          <w:lang w:val="en-US"/>
        </w:rPr>
        <w:t>How does the loose use of “sustainability” in instances like this undermine your projects and department on campus?</w:t>
      </w:r>
      <w:commentRangeEnd w:id="828637031"/>
      <w:r>
        <w:rPr>
          <w:rStyle w:val="CommentReference"/>
        </w:rPr>
        <w:commentReference w:id="828637031"/>
      </w:r>
    </w:p>
    <w:p xmlns:wp14="http://schemas.microsoft.com/office/word/2010/wordml" w:rsidRPr="00E62C34" w:rsidR="00CE32E5" w:rsidP="005518DD" w:rsidRDefault="00CE32E5" w14:paraId="1299C43A" wp14:textId="77777777">
      <w:pPr>
        <w:rPr>
          <w:rFonts w:cstheme="minorHAnsi"/>
          <w:lang w:val="en-CA"/>
        </w:rPr>
      </w:pPr>
    </w:p>
    <w:p xmlns:wp14="http://schemas.microsoft.com/office/word/2010/wordml" w:rsidRPr="00E62C34" w:rsidR="00CE32E5" w:rsidP="005518DD" w:rsidRDefault="00CE32E5" w14:paraId="29D6B04F" wp14:textId="77777777">
      <w:pPr>
        <w:rPr>
          <w:rFonts w:cstheme="minorHAnsi"/>
          <w:lang w:val="en-CA"/>
        </w:rPr>
      </w:pPr>
      <w:r w:rsidRPr="00E62C34">
        <w:rPr>
          <w:rFonts w:cstheme="minorHAnsi"/>
          <w:lang w:val="en-CA"/>
        </w:rPr>
        <w:t xml:space="preserve"> </w:t>
      </w:r>
    </w:p>
    <w:sectPr w:rsidRPr="00E62C34" w:rsidR="00CE32E5" w:rsidSect="00C840C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LH" w:author="Lily Hou" w:date="2024-04-30T16:15:10" w:id="336816323">
    <w:p w:rsidR="0BDE591B" w:rsidRDefault="0BDE591B" w14:paraId="5BEA82A8" w14:textId="04FD988A">
      <w:pPr>
        <w:pStyle w:val="CommentText"/>
      </w:pPr>
      <w:r w:rsidR="0BDE591B">
        <w:rPr/>
        <w:t>I like where this question is going, but I think we should reword it to be more specific/pointed. Need time to think though...</w:t>
      </w:r>
      <w:r>
        <w:rPr>
          <w:rStyle w:val="CommentReference"/>
        </w:rPr>
        <w:annotationRef/>
      </w:r>
    </w:p>
  </w:comment>
  <w:comment w:initials="LH" w:author="Lily Hou" w:date="2024-04-30T16:16:34" w:id="828637031">
    <w:p w:rsidR="0BDE591B" w:rsidRDefault="0BDE591B" w14:paraId="166B2327" w14:textId="3286F722">
      <w:pPr>
        <w:pStyle w:val="CommentText"/>
      </w:pPr>
      <w:r w:rsidR="0BDE591B">
        <w:rPr/>
        <w:t>We should reword this...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BEA82A8"/>
  <w15:commentEx w15:done="0" w15:paraId="166B232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BF16566" w16cex:dateUtc="2024-04-30T20:15:10.742Z"/>
  <w16cex:commentExtensible w16cex:durableId="34318532" w16cex:dateUtc="2024-04-30T20:16:34.4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BEA82A8" w16cid:durableId="1BF16566"/>
  <w16cid:commentId w16cid:paraId="166B2327" w16cid:durableId="343185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ily Hou">
    <w15:presenceInfo w15:providerId="AD" w15:userId="S::l28hou@uwaterloo.ca::e519f3b2-ab1a-426b-9321-ca01879fd6d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3"/>
  <w:revisionView w:inkAnnotations="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C7"/>
    <w:rsid w:val="000458C7"/>
    <w:rsid w:val="000520CF"/>
    <w:rsid w:val="00150B94"/>
    <w:rsid w:val="001E2565"/>
    <w:rsid w:val="00327845"/>
    <w:rsid w:val="003B3EBE"/>
    <w:rsid w:val="003E7D44"/>
    <w:rsid w:val="004F87EB"/>
    <w:rsid w:val="005518DD"/>
    <w:rsid w:val="00570B8D"/>
    <w:rsid w:val="006C7780"/>
    <w:rsid w:val="007908A6"/>
    <w:rsid w:val="00837F8C"/>
    <w:rsid w:val="00924AEE"/>
    <w:rsid w:val="00C562F9"/>
    <w:rsid w:val="00C740E3"/>
    <w:rsid w:val="00C840C2"/>
    <w:rsid w:val="00CE32E5"/>
    <w:rsid w:val="00D97901"/>
    <w:rsid w:val="00E62C34"/>
    <w:rsid w:val="00FB5812"/>
    <w:rsid w:val="00FD2042"/>
    <w:rsid w:val="04163860"/>
    <w:rsid w:val="04F3F03F"/>
    <w:rsid w:val="07D1F164"/>
    <w:rsid w:val="08A452F7"/>
    <w:rsid w:val="093CA409"/>
    <w:rsid w:val="0BCF44A3"/>
    <w:rsid w:val="0BDE591B"/>
    <w:rsid w:val="10BDB9A5"/>
    <w:rsid w:val="13B1B652"/>
    <w:rsid w:val="156AE334"/>
    <w:rsid w:val="15CFF5E6"/>
    <w:rsid w:val="1BD8D039"/>
    <w:rsid w:val="1C9034C3"/>
    <w:rsid w:val="1CF7E036"/>
    <w:rsid w:val="20310B4D"/>
    <w:rsid w:val="221F72F9"/>
    <w:rsid w:val="3A2B916F"/>
    <w:rsid w:val="41347987"/>
    <w:rsid w:val="435AC8B4"/>
    <w:rsid w:val="43C16705"/>
    <w:rsid w:val="43EEE704"/>
    <w:rsid w:val="441BE6E3"/>
    <w:rsid w:val="46348FB4"/>
    <w:rsid w:val="4CC55BC8"/>
    <w:rsid w:val="4F51B598"/>
    <w:rsid w:val="4FB49AAD"/>
    <w:rsid w:val="51BFC3BF"/>
    <w:rsid w:val="53EC8ED2"/>
    <w:rsid w:val="543702BA"/>
    <w:rsid w:val="5481E125"/>
    <w:rsid w:val="549F5C56"/>
    <w:rsid w:val="5DDC13AD"/>
    <w:rsid w:val="6532184F"/>
    <w:rsid w:val="66B6028F"/>
    <w:rsid w:val="6AF8E514"/>
    <w:rsid w:val="75196221"/>
    <w:rsid w:val="78657E0D"/>
    <w:rsid w:val="7A7528AC"/>
    <w:rsid w:val="7BB7B9D5"/>
    <w:rsid w:val="7C5755FE"/>
    <w:rsid w:val="7FE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B25E7"/>
  <w14:defaultImageDpi w14:val="32767"/>
  <w15:chartTrackingRefBased/>
  <w15:docId w15:val="{43FFD2C3-A7AE-5942-99B6-E2B07D212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autoRedefine/>
    <w:uiPriority w:val="9"/>
    <w:qFormat/>
    <w:rsid w:val="00150B94"/>
    <w:pPr>
      <w:spacing w:line="480" w:lineRule="auto"/>
      <w:outlineLvl w:val="2"/>
    </w:pPr>
    <w:rPr>
      <w:rFonts w:ascii="Times New Roman" w:hAnsi="Times New Roman" w:eastAsia="Times New Roman" w:cs="Times New Roman"/>
      <w:bCs/>
      <w:i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150B94"/>
    <w:rPr>
      <w:rFonts w:ascii="Times New Roman" w:hAnsi="Times New Roman" w:eastAsia="Times New Roman" w:cs="Times New Roman"/>
      <w:bCs/>
      <w:i/>
      <w:szCs w:val="27"/>
    </w:rPr>
  </w:style>
  <w:style w:type="paragraph" w:styleId="ListParagraph">
    <w:name w:val="List Paragraph"/>
    <w:basedOn w:val="Normal"/>
    <w:uiPriority w:val="34"/>
    <w:qFormat/>
    <w:rsid w:val="00E62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a9104b2e229f4501" /><Relationship Type="http://schemas.microsoft.com/office/2011/relationships/people" Target="people.xml" Id="R455a012109cc499b" /><Relationship Type="http://schemas.microsoft.com/office/2011/relationships/commentsExtended" Target="commentsExtended.xml" Id="R3f7681c25b8144c3" /><Relationship Type="http://schemas.microsoft.com/office/2016/09/relationships/commentsIds" Target="commentsIds.xml" Id="Reb57699a061947f9" /><Relationship Type="http://schemas.microsoft.com/office/2018/08/relationships/commentsExtensible" Target="commentsExtensible.xml" Id="R063bbbf061dd4a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Greville</dc:creator>
  <keywords/>
  <dc:description/>
  <lastModifiedBy>Lily Hou</lastModifiedBy>
  <revision>18</revision>
  <dcterms:created xsi:type="dcterms:W3CDTF">2024-04-26T21:24:00.0000000Z</dcterms:created>
  <dcterms:modified xsi:type="dcterms:W3CDTF">2024-05-01T21:41:53.1843999Z</dcterms:modified>
</coreProperties>
</file>