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A2B81" w14:textId="77777777" w:rsidR="00F072FE" w:rsidRPr="00266720" w:rsidRDefault="00F072FE" w:rsidP="00F072FE">
      <w:pPr>
        <w:rPr>
          <w:rFonts w:ascii="Times New Roman" w:eastAsia="Times New Roman" w:hAnsi="Times New Roman" w:cs="Times New Roman"/>
          <w:b/>
          <w:color w:val="000000"/>
        </w:rPr>
      </w:pPr>
      <w:proofErr w:type="spellStart"/>
      <w:r w:rsidRPr="00266720">
        <w:rPr>
          <w:rFonts w:ascii="Times New Roman" w:eastAsia="Times New Roman" w:hAnsi="Times New Roman" w:cs="Times New Roman"/>
          <w:b/>
          <w:color w:val="000000"/>
        </w:rPr>
        <w:t>Rhizobial</w:t>
      </w:r>
      <w:proofErr w:type="spellEnd"/>
      <w:r w:rsidRPr="00266720">
        <w:rPr>
          <w:rFonts w:ascii="Times New Roman" w:eastAsia="Times New Roman" w:hAnsi="Times New Roman" w:cs="Times New Roman"/>
          <w:b/>
          <w:color w:val="000000"/>
        </w:rPr>
        <w:t xml:space="preserve"> tolerance to fertilizer leads to modifications of the relationship dynamics in the </w:t>
      </w:r>
      <w:proofErr w:type="spellStart"/>
      <w:r w:rsidRPr="00266720">
        <w:rPr>
          <w:rFonts w:ascii="Times New Roman" w:eastAsia="Times New Roman" w:hAnsi="Times New Roman" w:cs="Times New Roman"/>
          <w:b/>
          <w:color w:val="000000"/>
        </w:rPr>
        <w:t>Medicago</w:t>
      </w:r>
      <w:proofErr w:type="spellEnd"/>
      <w:r w:rsidRPr="00266720">
        <w:rPr>
          <w:rFonts w:ascii="Times New Roman" w:eastAsia="Times New Roman" w:hAnsi="Times New Roman" w:cs="Times New Roman"/>
          <w:b/>
          <w:color w:val="000000"/>
        </w:rPr>
        <w:t xml:space="preserve"> </w:t>
      </w:r>
      <w:proofErr w:type="spellStart"/>
      <w:r w:rsidRPr="00266720">
        <w:rPr>
          <w:rFonts w:ascii="Times New Roman" w:eastAsia="Times New Roman" w:hAnsi="Times New Roman" w:cs="Times New Roman"/>
          <w:b/>
          <w:color w:val="000000"/>
        </w:rPr>
        <w:t>lupulina</w:t>
      </w:r>
      <w:proofErr w:type="spellEnd"/>
      <w:r w:rsidRPr="00266720">
        <w:rPr>
          <w:rFonts w:ascii="Times New Roman" w:eastAsia="Times New Roman" w:hAnsi="Times New Roman" w:cs="Times New Roman"/>
          <w:b/>
          <w:color w:val="000000"/>
        </w:rPr>
        <w:t>-rhizobium mutualism</w:t>
      </w:r>
    </w:p>
    <w:p w14:paraId="74E39FB2" w14:textId="77777777" w:rsidR="00D87C47" w:rsidRPr="00266720" w:rsidRDefault="00D87C47">
      <w:pPr>
        <w:rPr>
          <w:rFonts w:ascii="Times New Roman" w:hAnsi="Times New Roman" w:cs="Times New Roman"/>
        </w:rPr>
      </w:pPr>
    </w:p>
    <w:p w14:paraId="5B725378" w14:textId="77777777" w:rsidR="00F072FE" w:rsidRPr="00266720" w:rsidRDefault="00F072FE" w:rsidP="00F072FE">
      <w:pPr>
        <w:rPr>
          <w:rFonts w:ascii="Times New Roman" w:eastAsia="Times New Roman" w:hAnsi="Times New Roman" w:cs="Times New Roman"/>
          <w:color w:val="000000"/>
        </w:rPr>
      </w:pPr>
      <w:proofErr w:type="spellStart"/>
      <w:r w:rsidRPr="00266720">
        <w:rPr>
          <w:rFonts w:ascii="Times New Roman" w:eastAsia="Times New Roman" w:hAnsi="Times New Roman" w:cs="Times New Roman"/>
          <w:b/>
          <w:color w:val="000000"/>
        </w:rPr>
        <w:t>Rekret</w:t>
      </w:r>
      <w:proofErr w:type="spellEnd"/>
      <w:r w:rsidRPr="00266720">
        <w:rPr>
          <w:rFonts w:ascii="Times New Roman" w:eastAsia="Times New Roman" w:hAnsi="Times New Roman" w:cs="Times New Roman"/>
          <w:b/>
          <w:color w:val="000000"/>
        </w:rPr>
        <w:t>, Phil</w:t>
      </w:r>
      <w:r w:rsidRPr="00266720">
        <w:rPr>
          <w:rFonts w:ascii="Times New Roman" w:eastAsia="Times New Roman" w:hAnsi="Times New Roman" w:cs="Times New Roman"/>
          <w:color w:val="000000"/>
        </w:rPr>
        <w:t xml:space="preserve"> (U of Toronto at the time); </w:t>
      </w:r>
      <w:proofErr w:type="spellStart"/>
      <w:r w:rsidRPr="00266720">
        <w:rPr>
          <w:rFonts w:ascii="Times New Roman" w:eastAsia="Times New Roman" w:hAnsi="Times New Roman" w:cs="Times New Roman"/>
          <w:b/>
          <w:color w:val="000000"/>
        </w:rPr>
        <w:t>Simonsen</w:t>
      </w:r>
      <w:proofErr w:type="spellEnd"/>
      <w:r w:rsidRPr="00266720">
        <w:rPr>
          <w:rFonts w:ascii="Times New Roman" w:eastAsia="Times New Roman" w:hAnsi="Times New Roman" w:cs="Times New Roman"/>
          <w:b/>
          <w:color w:val="000000"/>
        </w:rPr>
        <w:t>, Anna</w:t>
      </w:r>
      <w:r w:rsidRPr="00266720">
        <w:rPr>
          <w:rFonts w:ascii="Times New Roman" w:eastAsia="Times New Roman" w:hAnsi="Times New Roman" w:cs="Times New Roman"/>
          <w:color w:val="000000"/>
        </w:rPr>
        <w:t xml:space="preserve"> (</w:t>
      </w:r>
      <w:proofErr w:type="spellStart"/>
      <w:r w:rsidRPr="00266720">
        <w:rPr>
          <w:rFonts w:ascii="Times New Roman" w:eastAsia="Times New Roman" w:hAnsi="Times New Roman" w:cs="Times New Roman"/>
          <w:color w:val="000000"/>
        </w:rPr>
        <w:t>PostDoc</w:t>
      </w:r>
      <w:proofErr w:type="spellEnd"/>
      <w:r w:rsidRPr="00266720">
        <w:rPr>
          <w:rFonts w:ascii="Times New Roman" w:eastAsia="Times New Roman" w:hAnsi="Times New Roman" w:cs="Times New Roman"/>
          <w:color w:val="000000"/>
        </w:rPr>
        <w:t xml:space="preserve">-U of Toronto); </w:t>
      </w:r>
      <w:proofErr w:type="spellStart"/>
      <w:r w:rsidRPr="00266720">
        <w:rPr>
          <w:rFonts w:ascii="Times New Roman" w:eastAsia="Times New Roman" w:hAnsi="Times New Roman" w:cs="Times New Roman"/>
          <w:b/>
          <w:color w:val="000000"/>
        </w:rPr>
        <w:t>Stinchcombe</w:t>
      </w:r>
      <w:proofErr w:type="spellEnd"/>
      <w:r w:rsidRPr="00266720">
        <w:rPr>
          <w:rFonts w:ascii="Times New Roman" w:eastAsia="Times New Roman" w:hAnsi="Times New Roman" w:cs="Times New Roman"/>
          <w:b/>
          <w:color w:val="000000"/>
        </w:rPr>
        <w:t>, John</w:t>
      </w:r>
      <w:r w:rsidRPr="00266720">
        <w:rPr>
          <w:rFonts w:ascii="Times New Roman" w:eastAsia="Times New Roman" w:hAnsi="Times New Roman" w:cs="Times New Roman"/>
          <w:color w:val="000000"/>
        </w:rPr>
        <w:t xml:space="preserve"> (Associate Professor and Director of the </w:t>
      </w:r>
      <w:proofErr w:type="spellStart"/>
      <w:r w:rsidRPr="00266720">
        <w:rPr>
          <w:rFonts w:ascii="Times New Roman" w:eastAsia="Times New Roman" w:hAnsi="Times New Roman" w:cs="Times New Roman"/>
          <w:color w:val="000000"/>
        </w:rPr>
        <w:t>Koffler</w:t>
      </w:r>
      <w:proofErr w:type="spellEnd"/>
      <w:r w:rsidRPr="00266720">
        <w:rPr>
          <w:rFonts w:ascii="Times New Roman" w:eastAsia="Times New Roman" w:hAnsi="Times New Roman" w:cs="Times New Roman"/>
          <w:color w:val="000000"/>
        </w:rPr>
        <w:t xml:space="preserve"> Scientific Reserve-U of Toronto)</w:t>
      </w:r>
      <w:r w:rsidRPr="00266720">
        <w:rPr>
          <w:rFonts w:ascii="Times New Roman" w:eastAsia="Times New Roman" w:hAnsi="Times New Roman" w:cs="Times New Roman"/>
          <w:color w:val="000000"/>
        </w:rPr>
        <w:br/>
      </w:r>
    </w:p>
    <w:p w14:paraId="4BF8FA56" w14:textId="77777777" w:rsidR="00F072FE" w:rsidRPr="00266720" w:rsidRDefault="00F072FE" w:rsidP="00F072FE">
      <w:pPr>
        <w:rPr>
          <w:rFonts w:ascii="Times New Roman" w:eastAsia="Times New Roman" w:hAnsi="Times New Roman" w:cs="Times New Roman"/>
          <w:color w:val="000000"/>
        </w:rPr>
      </w:pPr>
      <w:r w:rsidRPr="00266720">
        <w:rPr>
          <w:rFonts w:ascii="Times New Roman" w:eastAsia="Times New Roman" w:hAnsi="Times New Roman" w:cs="Times New Roman"/>
          <w:color w:val="000000"/>
        </w:rPr>
        <w:t xml:space="preserve">The stability of mutualisms, such as those between nitrogen-fixing </w:t>
      </w:r>
      <w:proofErr w:type="spellStart"/>
      <w:r w:rsidRPr="00266720">
        <w:rPr>
          <w:rFonts w:ascii="Times New Roman" w:eastAsia="Times New Roman" w:hAnsi="Times New Roman" w:cs="Times New Roman"/>
          <w:color w:val="000000"/>
        </w:rPr>
        <w:t>rhizobial</w:t>
      </w:r>
      <w:proofErr w:type="spellEnd"/>
      <w:r w:rsidRPr="00266720">
        <w:rPr>
          <w:rFonts w:ascii="Times New Roman" w:eastAsia="Times New Roman" w:hAnsi="Times New Roman" w:cs="Times New Roman"/>
          <w:color w:val="000000"/>
        </w:rPr>
        <w:t xml:space="preserve"> bacteria and legumes, depends on a variable ratio of costs and benefits to both partners. </w:t>
      </w:r>
      <w:commentRangeStart w:id="0"/>
      <w:r w:rsidRPr="00266720">
        <w:rPr>
          <w:rFonts w:ascii="Times New Roman" w:eastAsia="Times New Roman" w:hAnsi="Times New Roman" w:cs="Times New Roman"/>
          <w:color w:val="000000"/>
        </w:rPr>
        <w:t xml:space="preserve">Our objective was to determine how </w:t>
      </w:r>
      <w:ins w:id="1" w:author="Katherine Eisen" w:date="2014-04-07T09:42:00Z">
        <w:r w:rsidR="00B374E5" w:rsidRPr="00266720">
          <w:rPr>
            <w:rFonts w:ascii="Times New Roman" w:eastAsia="Times New Roman" w:hAnsi="Times New Roman" w:cs="Times New Roman"/>
            <w:color w:val="000000"/>
          </w:rPr>
          <w:t>the addition of one of the exchanged resources, nitrogen,</w:t>
        </w:r>
        <w:r w:rsidR="00B374E5" w:rsidRPr="00266720">
          <w:rPr>
            <w:rFonts w:ascii="Times New Roman" w:eastAsia="Times New Roman" w:hAnsi="Times New Roman" w:cs="Times New Roman"/>
            <w:color w:val="000000"/>
          </w:rPr>
          <w:t xml:space="preserve"> </w:t>
        </w:r>
        <w:proofErr w:type="gramStart"/>
        <w:r w:rsidR="00B374E5" w:rsidRPr="00266720">
          <w:rPr>
            <w:rFonts w:ascii="Times New Roman" w:eastAsia="Times New Roman" w:hAnsi="Times New Roman" w:cs="Times New Roman"/>
            <w:color w:val="000000"/>
          </w:rPr>
          <w:t>impacts</w:t>
        </w:r>
      </w:ins>
      <w:del w:id="2" w:author="Katherine Eisen" w:date="2014-04-07T09:42:00Z">
        <w:r w:rsidRPr="00266720" w:rsidDel="00B374E5">
          <w:rPr>
            <w:rFonts w:ascii="Times New Roman" w:eastAsia="Times New Roman" w:hAnsi="Times New Roman" w:cs="Times New Roman"/>
            <w:color w:val="000000"/>
          </w:rPr>
          <w:delText>this relationship is altered with the addition of one of the exchanged resources, nitrogen, on</w:delText>
        </w:r>
      </w:del>
      <w:proofErr w:type="gramEnd"/>
      <w:r w:rsidRPr="00266720">
        <w:rPr>
          <w:rFonts w:ascii="Times New Roman" w:eastAsia="Times New Roman" w:hAnsi="Times New Roman" w:cs="Times New Roman"/>
          <w:color w:val="000000"/>
        </w:rPr>
        <w:t xml:space="preserve"> </w:t>
      </w:r>
      <w:proofErr w:type="spellStart"/>
      <w:r w:rsidRPr="00266720">
        <w:rPr>
          <w:rFonts w:ascii="Times New Roman" w:eastAsia="Times New Roman" w:hAnsi="Times New Roman" w:cs="Times New Roman"/>
          <w:color w:val="000000"/>
        </w:rPr>
        <w:t>rhizobial</w:t>
      </w:r>
      <w:proofErr w:type="spellEnd"/>
      <w:r w:rsidRPr="00266720">
        <w:rPr>
          <w:rFonts w:ascii="Times New Roman" w:eastAsia="Times New Roman" w:hAnsi="Times New Roman" w:cs="Times New Roman"/>
          <w:color w:val="000000"/>
        </w:rPr>
        <w:t xml:space="preserve"> growth rates</w:t>
      </w:r>
      <w:del w:id="3" w:author="Katherine Eisen" w:date="2014-04-07T09:42:00Z">
        <w:r w:rsidRPr="00266720" w:rsidDel="00B374E5">
          <w:rPr>
            <w:rFonts w:ascii="Times New Roman" w:eastAsia="Times New Roman" w:hAnsi="Times New Roman" w:cs="Times New Roman"/>
            <w:color w:val="000000"/>
          </w:rPr>
          <w:delText>,</w:delText>
        </w:r>
      </w:del>
      <w:r w:rsidRPr="00266720">
        <w:rPr>
          <w:rFonts w:ascii="Times New Roman" w:eastAsia="Times New Roman" w:hAnsi="Times New Roman" w:cs="Times New Roman"/>
          <w:color w:val="000000"/>
        </w:rPr>
        <w:t xml:space="preserve"> independent of the host plant.</w:t>
      </w:r>
      <w:commentRangeEnd w:id="0"/>
      <w:r w:rsidR="00B374E5" w:rsidRPr="00266720">
        <w:rPr>
          <w:rStyle w:val="CommentReference"/>
          <w:rFonts w:ascii="Times New Roman" w:hAnsi="Times New Roman" w:cs="Times New Roman"/>
          <w:sz w:val="24"/>
          <w:szCs w:val="24"/>
        </w:rPr>
        <w:commentReference w:id="0"/>
      </w:r>
      <w:r w:rsidRPr="00266720">
        <w:rPr>
          <w:rFonts w:ascii="Times New Roman" w:eastAsia="Times New Roman" w:hAnsi="Times New Roman" w:cs="Times New Roman"/>
          <w:color w:val="000000"/>
        </w:rPr>
        <w:t xml:space="preserve"> We compared in-culture growth rates of rhizobia at high, low and control fertilizer treatments isolated from the roots of </w:t>
      </w:r>
      <w:proofErr w:type="spellStart"/>
      <w:r w:rsidRPr="00266720">
        <w:rPr>
          <w:rFonts w:ascii="Times New Roman" w:eastAsia="Times New Roman" w:hAnsi="Times New Roman" w:cs="Times New Roman"/>
          <w:i/>
          <w:color w:val="000000"/>
        </w:rPr>
        <w:t>Medicago</w:t>
      </w:r>
      <w:proofErr w:type="spellEnd"/>
      <w:r w:rsidRPr="00266720">
        <w:rPr>
          <w:rFonts w:ascii="Times New Roman" w:eastAsia="Times New Roman" w:hAnsi="Times New Roman" w:cs="Times New Roman"/>
          <w:i/>
          <w:color w:val="000000"/>
        </w:rPr>
        <w:t xml:space="preserve"> </w:t>
      </w:r>
      <w:proofErr w:type="spellStart"/>
      <w:r w:rsidRPr="00266720">
        <w:rPr>
          <w:rFonts w:ascii="Times New Roman" w:eastAsia="Times New Roman" w:hAnsi="Times New Roman" w:cs="Times New Roman"/>
          <w:i/>
          <w:color w:val="000000"/>
        </w:rPr>
        <w:t>lupulina</w:t>
      </w:r>
      <w:proofErr w:type="spellEnd"/>
      <w:r w:rsidRPr="00266720">
        <w:rPr>
          <w:rFonts w:ascii="Times New Roman" w:eastAsia="Times New Roman" w:hAnsi="Times New Roman" w:cs="Times New Roman"/>
          <w:color w:val="000000"/>
        </w:rPr>
        <w:t xml:space="preserve"> plants that were harvested from experimentally fertilized and unfertilized plots at the </w:t>
      </w:r>
      <w:proofErr w:type="spellStart"/>
      <w:r w:rsidRPr="00266720">
        <w:rPr>
          <w:rFonts w:ascii="Times New Roman" w:eastAsia="Times New Roman" w:hAnsi="Times New Roman" w:cs="Times New Roman"/>
          <w:color w:val="000000"/>
        </w:rPr>
        <w:t>Koffler</w:t>
      </w:r>
      <w:proofErr w:type="spellEnd"/>
      <w:r w:rsidRPr="00266720">
        <w:rPr>
          <w:rFonts w:ascii="Times New Roman" w:eastAsia="Times New Roman" w:hAnsi="Times New Roman" w:cs="Times New Roman"/>
          <w:color w:val="000000"/>
        </w:rPr>
        <w:t xml:space="preserve"> Scientific Reserve. </w:t>
      </w:r>
      <w:proofErr w:type="spellStart"/>
      <w:r w:rsidRPr="00266720">
        <w:rPr>
          <w:rFonts w:ascii="Times New Roman" w:eastAsia="Times New Roman" w:hAnsi="Times New Roman" w:cs="Times New Roman"/>
          <w:color w:val="000000"/>
        </w:rPr>
        <w:t>Rhizobial</w:t>
      </w:r>
      <w:proofErr w:type="spellEnd"/>
      <w:r w:rsidRPr="00266720">
        <w:rPr>
          <w:rFonts w:ascii="Times New Roman" w:eastAsia="Times New Roman" w:hAnsi="Times New Roman" w:cs="Times New Roman"/>
          <w:color w:val="000000"/>
        </w:rPr>
        <w:t xml:space="preserve"> strains isolated from both fertilized and unfertilized plots had higher in-culture growth rates as concentration of fertilizer increased, with fertilized strains exhibiting the largest increase in growth. We suggest that the trend towards more competitive (higher growth rates) strains in fertilized soil was a result of one of two factors</w:t>
      </w:r>
      <w:ins w:id="4" w:author="Katherine Eisen" w:date="2014-04-07T09:35:00Z">
        <w:r w:rsidR="00B374E5" w:rsidRPr="00266720">
          <w:rPr>
            <w:rFonts w:ascii="Times New Roman" w:eastAsia="Times New Roman" w:hAnsi="Times New Roman" w:cs="Times New Roman"/>
            <w:color w:val="000000"/>
          </w:rPr>
          <w:t>:</w:t>
        </w:r>
      </w:ins>
      <w:del w:id="5" w:author="Katherine Eisen" w:date="2014-04-07T09:35:00Z">
        <w:r w:rsidRPr="00266720" w:rsidDel="00B374E5">
          <w:rPr>
            <w:rFonts w:ascii="Times New Roman" w:eastAsia="Times New Roman" w:hAnsi="Times New Roman" w:cs="Times New Roman"/>
            <w:color w:val="000000"/>
          </w:rPr>
          <w:delText xml:space="preserve">. </w:delText>
        </w:r>
      </w:del>
      <w:ins w:id="6" w:author="Katherine Eisen" w:date="2014-04-07T09:35:00Z">
        <w:r w:rsidR="00B374E5" w:rsidRPr="00266720">
          <w:rPr>
            <w:rFonts w:ascii="Times New Roman" w:eastAsia="Times New Roman" w:hAnsi="Times New Roman" w:cs="Times New Roman"/>
            <w:color w:val="000000"/>
          </w:rPr>
          <w:t xml:space="preserve"> t</w:t>
        </w:r>
      </w:ins>
      <w:del w:id="7" w:author="Katherine Eisen" w:date="2014-04-07T09:35:00Z">
        <w:r w:rsidRPr="00266720" w:rsidDel="00B374E5">
          <w:rPr>
            <w:rFonts w:ascii="Times New Roman" w:eastAsia="Times New Roman" w:hAnsi="Times New Roman" w:cs="Times New Roman"/>
            <w:color w:val="000000"/>
          </w:rPr>
          <w:delText>T</w:delText>
        </w:r>
      </w:del>
      <w:r w:rsidRPr="00266720">
        <w:rPr>
          <w:rFonts w:ascii="Times New Roman" w:eastAsia="Times New Roman" w:hAnsi="Times New Roman" w:cs="Times New Roman"/>
          <w:color w:val="000000"/>
        </w:rPr>
        <w:t xml:space="preserve">he decreased dependence on rhizobia by </w:t>
      </w:r>
      <w:r w:rsidRPr="00266720">
        <w:rPr>
          <w:rFonts w:ascii="Times New Roman" w:eastAsia="Times New Roman" w:hAnsi="Times New Roman" w:cs="Times New Roman"/>
          <w:i/>
          <w:color w:val="000000"/>
        </w:rPr>
        <w:t xml:space="preserve">M. </w:t>
      </w:r>
      <w:proofErr w:type="spellStart"/>
      <w:r w:rsidRPr="00266720">
        <w:rPr>
          <w:rFonts w:ascii="Times New Roman" w:eastAsia="Times New Roman" w:hAnsi="Times New Roman" w:cs="Times New Roman"/>
          <w:i/>
          <w:color w:val="000000"/>
        </w:rPr>
        <w:t>lupulina</w:t>
      </w:r>
      <w:proofErr w:type="spellEnd"/>
      <w:r w:rsidRPr="00266720">
        <w:rPr>
          <w:rFonts w:ascii="Times New Roman" w:eastAsia="Times New Roman" w:hAnsi="Times New Roman" w:cs="Times New Roman"/>
          <w:color w:val="000000"/>
        </w:rPr>
        <w:t xml:space="preserve"> for nitrogen, and therefore, minimal resource allocation (carbon) to the bacteria, or, the </w:t>
      </w:r>
      <w:proofErr w:type="spellStart"/>
      <w:r w:rsidRPr="00266720">
        <w:rPr>
          <w:rFonts w:ascii="Times New Roman" w:eastAsia="Times New Roman" w:hAnsi="Times New Roman" w:cs="Times New Roman"/>
          <w:color w:val="000000"/>
        </w:rPr>
        <w:t>rhizobial</w:t>
      </w:r>
      <w:proofErr w:type="spellEnd"/>
      <w:r w:rsidRPr="00266720">
        <w:rPr>
          <w:rFonts w:ascii="Times New Roman" w:eastAsia="Times New Roman" w:hAnsi="Times New Roman" w:cs="Times New Roman"/>
          <w:color w:val="000000"/>
        </w:rPr>
        <w:t xml:space="preserve"> tolerance to fertilizer</w:t>
      </w:r>
      <w:del w:id="8" w:author="Katherine Eisen" w:date="2014-04-07T09:35:00Z">
        <w:r w:rsidRPr="00266720" w:rsidDel="00B374E5">
          <w:rPr>
            <w:rFonts w:ascii="Times New Roman" w:eastAsia="Times New Roman" w:hAnsi="Times New Roman" w:cs="Times New Roman"/>
            <w:color w:val="000000"/>
          </w:rPr>
          <w:delText>,</w:delText>
        </w:r>
      </w:del>
      <w:r w:rsidRPr="00266720">
        <w:rPr>
          <w:rFonts w:ascii="Times New Roman" w:eastAsia="Times New Roman" w:hAnsi="Times New Roman" w:cs="Times New Roman"/>
          <w:color w:val="000000"/>
        </w:rPr>
        <w:t xml:space="preserve"> induced a shift towards less cooperative and more competitive strains, independent of host response. Regardless, as selection for cooperative strains is relaxed in fertile soil, or an </w:t>
      </w:r>
      <w:commentRangeStart w:id="9"/>
      <w:r w:rsidRPr="00266720">
        <w:rPr>
          <w:rFonts w:ascii="Times New Roman" w:eastAsia="Times New Roman" w:hAnsi="Times New Roman" w:cs="Times New Roman"/>
          <w:color w:val="000000"/>
        </w:rPr>
        <w:t xml:space="preserve">abiotic stressor such as fertilizer </w:t>
      </w:r>
      <w:commentRangeEnd w:id="9"/>
      <w:r w:rsidR="00B374E5" w:rsidRPr="00266720">
        <w:rPr>
          <w:rStyle w:val="CommentReference"/>
          <w:rFonts w:ascii="Times New Roman" w:hAnsi="Times New Roman" w:cs="Times New Roman"/>
          <w:sz w:val="24"/>
          <w:szCs w:val="24"/>
        </w:rPr>
        <w:commentReference w:id="9"/>
      </w:r>
      <w:r w:rsidRPr="00266720">
        <w:rPr>
          <w:rFonts w:ascii="Times New Roman" w:eastAsia="Times New Roman" w:hAnsi="Times New Roman" w:cs="Times New Roman"/>
          <w:color w:val="000000"/>
        </w:rPr>
        <w:t>is present, there exists increased competition among strains or individuals. Preliminary data</w:t>
      </w:r>
      <w:ins w:id="10" w:author="Katherine Eisen" w:date="2014-04-07T09:40:00Z">
        <w:r w:rsidR="00B374E5" w:rsidRPr="00266720">
          <w:rPr>
            <w:rFonts w:ascii="Times New Roman" w:eastAsia="Times New Roman" w:hAnsi="Times New Roman" w:cs="Times New Roman"/>
            <w:color w:val="000000"/>
          </w:rPr>
          <w:t xml:space="preserve"> also</w:t>
        </w:r>
      </w:ins>
      <w:r w:rsidRPr="00266720">
        <w:rPr>
          <w:rFonts w:ascii="Times New Roman" w:eastAsia="Times New Roman" w:hAnsi="Times New Roman" w:cs="Times New Roman"/>
          <w:color w:val="000000"/>
        </w:rPr>
        <w:t xml:space="preserve"> suggests </w:t>
      </w:r>
      <w:ins w:id="11" w:author="Katherine Eisen" w:date="2014-04-07T09:40:00Z">
        <w:r w:rsidR="00B374E5" w:rsidRPr="00266720">
          <w:rPr>
            <w:rFonts w:ascii="Times New Roman" w:eastAsia="Times New Roman" w:hAnsi="Times New Roman" w:cs="Times New Roman"/>
            <w:color w:val="000000"/>
          </w:rPr>
          <w:t>that</w:t>
        </w:r>
      </w:ins>
      <w:ins w:id="12" w:author="Katherine Eisen" w:date="2014-04-07T09:41:00Z">
        <w:r w:rsidR="00B374E5" w:rsidRPr="00266720">
          <w:rPr>
            <w:rFonts w:ascii="Times New Roman" w:eastAsia="Times New Roman" w:hAnsi="Times New Roman" w:cs="Times New Roman"/>
            <w:color w:val="000000"/>
          </w:rPr>
          <w:t xml:space="preserve"> there is</w:t>
        </w:r>
      </w:ins>
      <w:ins w:id="13" w:author="Katherine Eisen" w:date="2014-04-07T09:40:00Z">
        <w:r w:rsidR="00B374E5" w:rsidRPr="00266720">
          <w:rPr>
            <w:rFonts w:ascii="Times New Roman" w:eastAsia="Times New Roman" w:hAnsi="Times New Roman" w:cs="Times New Roman"/>
            <w:color w:val="000000"/>
          </w:rPr>
          <w:t xml:space="preserve"> a </w:t>
        </w:r>
      </w:ins>
      <w:del w:id="14" w:author="Katherine Eisen" w:date="2014-04-07T09:40:00Z">
        <w:r w:rsidRPr="00266720" w:rsidDel="00B374E5">
          <w:rPr>
            <w:rFonts w:ascii="Times New Roman" w:eastAsia="Times New Roman" w:hAnsi="Times New Roman" w:cs="Times New Roman"/>
            <w:color w:val="000000"/>
          </w:rPr>
          <w:delText xml:space="preserve">there also exists a </w:delText>
        </w:r>
      </w:del>
      <w:r w:rsidRPr="00266720">
        <w:rPr>
          <w:rFonts w:ascii="Times New Roman" w:eastAsia="Times New Roman" w:hAnsi="Times New Roman" w:cs="Times New Roman"/>
          <w:color w:val="000000"/>
        </w:rPr>
        <w:t>significant trade-off between the fitness of host plants (fruit number) and the competitive ability (growth rates) of strains isolated from those plots, with the relationship being more pronounced in strains isolated from fertilized plots.</w:t>
      </w:r>
    </w:p>
    <w:p w14:paraId="29A8839E" w14:textId="77777777" w:rsidR="00F072FE" w:rsidRPr="00266720" w:rsidRDefault="00F072FE" w:rsidP="00F072FE">
      <w:pPr>
        <w:rPr>
          <w:rFonts w:ascii="Times New Roman" w:eastAsia="Times New Roman" w:hAnsi="Times New Roman" w:cs="Times New Roman"/>
          <w:color w:val="000000"/>
        </w:rPr>
      </w:pPr>
    </w:p>
    <w:p w14:paraId="40CE1E16" w14:textId="77777777" w:rsidR="00F072FE" w:rsidRPr="00266720" w:rsidRDefault="00F072FE">
      <w:pPr>
        <w:rPr>
          <w:rFonts w:ascii="Times New Roman" w:hAnsi="Times New Roman" w:cs="Times New Roman"/>
        </w:rPr>
      </w:pPr>
      <w:bookmarkStart w:id="15" w:name="_GoBack"/>
    </w:p>
    <w:bookmarkEnd w:id="15"/>
    <w:sectPr w:rsidR="00F072FE" w:rsidRPr="00266720" w:rsidSect="00532F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herine Eisen" w:date="2014-04-07T09:34:00Z" w:initials="KE">
    <w:p w14:paraId="3E651C17" w14:textId="77777777" w:rsidR="00B374E5" w:rsidRDefault="00B374E5">
      <w:pPr>
        <w:pStyle w:val="CommentText"/>
      </w:pPr>
      <w:r>
        <w:rPr>
          <w:rStyle w:val="CommentReference"/>
        </w:rPr>
        <w:annotationRef/>
      </w:r>
    </w:p>
  </w:comment>
  <w:comment w:id="9" w:author="Katherine Eisen" w:date="2014-04-07T09:37:00Z" w:initials="KE">
    <w:p w14:paraId="47F37FFD" w14:textId="77777777" w:rsidR="00B374E5" w:rsidRDefault="00B374E5">
      <w:pPr>
        <w:pStyle w:val="CommentText"/>
      </w:pPr>
      <w:r>
        <w:rPr>
          <w:rStyle w:val="CommentReference"/>
        </w:rPr>
        <w:annotationRef/>
      </w:r>
      <w:r>
        <w:t xml:space="preserve">How is fertilizer a stressor?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2FE"/>
    <w:rsid w:val="001630A1"/>
    <w:rsid w:val="00266720"/>
    <w:rsid w:val="00532F58"/>
    <w:rsid w:val="00A97C5D"/>
    <w:rsid w:val="00B374E5"/>
    <w:rsid w:val="00D87C47"/>
    <w:rsid w:val="00F072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0C39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374E5"/>
    <w:rPr>
      <w:sz w:val="18"/>
      <w:szCs w:val="18"/>
    </w:rPr>
  </w:style>
  <w:style w:type="paragraph" w:styleId="CommentText">
    <w:name w:val="annotation text"/>
    <w:basedOn w:val="Normal"/>
    <w:link w:val="CommentTextChar"/>
    <w:uiPriority w:val="99"/>
    <w:semiHidden/>
    <w:unhideWhenUsed/>
    <w:rsid w:val="00B374E5"/>
  </w:style>
  <w:style w:type="character" w:customStyle="1" w:styleId="CommentTextChar">
    <w:name w:val="Comment Text Char"/>
    <w:basedOn w:val="DefaultParagraphFont"/>
    <w:link w:val="CommentText"/>
    <w:uiPriority w:val="99"/>
    <w:semiHidden/>
    <w:rsid w:val="00B374E5"/>
  </w:style>
  <w:style w:type="paragraph" w:styleId="CommentSubject">
    <w:name w:val="annotation subject"/>
    <w:basedOn w:val="CommentText"/>
    <w:next w:val="CommentText"/>
    <w:link w:val="CommentSubjectChar"/>
    <w:uiPriority w:val="99"/>
    <w:semiHidden/>
    <w:unhideWhenUsed/>
    <w:rsid w:val="00B374E5"/>
    <w:rPr>
      <w:b/>
      <w:bCs/>
      <w:sz w:val="20"/>
      <w:szCs w:val="20"/>
    </w:rPr>
  </w:style>
  <w:style w:type="character" w:customStyle="1" w:styleId="CommentSubjectChar">
    <w:name w:val="Comment Subject Char"/>
    <w:basedOn w:val="CommentTextChar"/>
    <w:link w:val="CommentSubject"/>
    <w:uiPriority w:val="99"/>
    <w:semiHidden/>
    <w:rsid w:val="00B374E5"/>
    <w:rPr>
      <w:b/>
      <w:bCs/>
      <w:sz w:val="20"/>
      <w:szCs w:val="20"/>
    </w:rPr>
  </w:style>
  <w:style w:type="paragraph" w:styleId="BalloonText">
    <w:name w:val="Balloon Text"/>
    <w:basedOn w:val="Normal"/>
    <w:link w:val="BalloonTextChar"/>
    <w:uiPriority w:val="99"/>
    <w:semiHidden/>
    <w:unhideWhenUsed/>
    <w:rsid w:val="00B374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74E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374E5"/>
    <w:rPr>
      <w:sz w:val="18"/>
      <w:szCs w:val="18"/>
    </w:rPr>
  </w:style>
  <w:style w:type="paragraph" w:styleId="CommentText">
    <w:name w:val="annotation text"/>
    <w:basedOn w:val="Normal"/>
    <w:link w:val="CommentTextChar"/>
    <w:uiPriority w:val="99"/>
    <w:semiHidden/>
    <w:unhideWhenUsed/>
    <w:rsid w:val="00B374E5"/>
  </w:style>
  <w:style w:type="character" w:customStyle="1" w:styleId="CommentTextChar">
    <w:name w:val="Comment Text Char"/>
    <w:basedOn w:val="DefaultParagraphFont"/>
    <w:link w:val="CommentText"/>
    <w:uiPriority w:val="99"/>
    <w:semiHidden/>
    <w:rsid w:val="00B374E5"/>
  </w:style>
  <w:style w:type="paragraph" w:styleId="CommentSubject">
    <w:name w:val="annotation subject"/>
    <w:basedOn w:val="CommentText"/>
    <w:next w:val="CommentText"/>
    <w:link w:val="CommentSubjectChar"/>
    <w:uiPriority w:val="99"/>
    <w:semiHidden/>
    <w:unhideWhenUsed/>
    <w:rsid w:val="00B374E5"/>
    <w:rPr>
      <w:b/>
      <w:bCs/>
      <w:sz w:val="20"/>
      <w:szCs w:val="20"/>
    </w:rPr>
  </w:style>
  <w:style w:type="character" w:customStyle="1" w:styleId="CommentSubjectChar">
    <w:name w:val="Comment Subject Char"/>
    <w:basedOn w:val="CommentTextChar"/>
    <w:link w:val="CommentSubject"/>
    <w:uiPriority w:val="99"/>
    <w:semiHidden/>
    <w:rsid w:val="00B374E5"/>
    <w:rPr>
      <w:b/>
      <w:bCs/>
      <w:sz w:val="20"/>
      <w:szCs w:val="20"/>
    </w:rPr>
  </w:style>
  <w:style w:type="paragraph" w:styleId="BalloonText">
    <w:name w:val="Balloon Text"/>
    <w:basedOn w:val="Normal"/>
    <w:link w:val="BalloonTextChar"/>
    <w:uiPriority w:val="99"/>
    <w:semiHidden/>
    <w:unhideWhenUsed/>
    <w:rsid w:val="00B374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74E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8330">
      <w:bodyDiv w:val="1"/>
      <w:marLeft w:val="0"/>
      <w:marRight w:val="0"/>
      <w:marTop w:val="0"/>
      <w:marBottom w:val="0"/>
      <w:divBdr>
        <w:top w:val="none" w:sz="0" w:space="0" w:color="auto"/>
        <w:left w:val="none" w:sz="0" w:space="0" w:color="auto"/>
        <w:bottom w:val="none" w:sz="0" w:space="0" w:color="auto"/>
        <w:right w:val="none" w:sz="0" w:space="0" w:color="auto"/>
      </w:divBdr>
    </w:div>
    <w:div w:id="258831106">
      <w:bodyDiv w:val="1"/>
      <w:marLeft w:val="0"/>
      <w:marRight w:val="0"/>
      <w:marTop w:val="0"/>
      <w:marBottom w:val="0"/>
      <w:divBdr>
        <w:top w:val="none" w:sz="0" w:space="0" w:color="auto"/>
        <w:left w:val="none" w:sz="0" w:space="0" w:color="auto"/>
        <w:bottom w:val="none" w:sz="0" w:space="0" w:color="auto"/>
        <w:right w:val="none" w:sz="0" w:space="0" w:color="auto"/>
      </w:divBdr>
    </w:div>
    <w:div w:id="20338024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317</Words>
  <Characters>1809</Characters>
  <Application>Microsoft Macintosh Word</Application>
  <DocSecurity>0</DocSecurity>
  <Lines>15</Lines>
  <Paragraphs>4</Paragraphs>
  <ScaleCrop>false</ScaleCrop>
  <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4</cp:revision>
  <dcterms:created xsi:type="dcterms:W3CDTF">2014-04-07T13:33:00Z</dcterms:created>
  <dcterms:modified xsi:type="dcterms:W3CDTF">2014-04-07T13:45:00Z</dcterms:modified>
</cp:coreProperties>
</file>