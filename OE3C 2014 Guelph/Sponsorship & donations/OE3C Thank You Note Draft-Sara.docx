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C08" w:rsidRDefault="003D0C08"/>
    <w:p w:rsidR="003D0C08" w:rsidRDefault="003D0C08"/>
    <w:p w:rsidR="00FF178F" w:rsidRDefault="00FF178F">
      <w:r>
        <w:t>We couldn’t have done it without your help!</w:t>
      </w:r>
      <w:r>
        <w:br/>
      </w:r>
      <w:r>
        <w:br/>
        <w:t xml:space="preserve">The organizing committee of the 2014 Ontario Ecology, </w:t>
      </w:r>
      <w:proofErr w:type="spellStart"/>
      <w:r>
        <w:t>Ethology</w:t>
      </w:r>
      <w:proofErr w:type="spellEnd"/>
      <w:ins w:id="0" w:author="Sr" w:date="2014-05-30T16:27:00Z">
        <w:r w:rsidR="007A1AC2">
          <w:t>,</w:t>
        </w:r>
      </w:ins>
      <w:r>
        <w:t xml:space="preserve"> and Evolution Colloqu</w:t>
      </w:r>
      <w:del w:id="1" w:author="Sr" w:date="2014-05-30T16:27:00Z">
        <w:r w:rsidDel="007A1AC2">
          <w:delText>i</w:delText>
        </w:r>
      </w:del>
      <w:r>
        <w:t xml:space="preserve">ium (OE3C) would like to thank you for your support in making this </w:t>
      </w:r>
      <w:ins w:id="2" w:author="Sr" w:date="2014-05-30T16:36:00Z">
        <w:r w:rsidR="002F5928">
          <w:t>conference</w:t>
        </w:r>
      </w:ins>
      <w:del w:id="3" w:author="Sr" w:date="2014-05-30T16:36:00Z">
        <w:r w:rsidDel="002F5928">
          <w:delText>meeting</w:delText>
        </w:r>
      </w:del>
      <w:r>
        <w:t xml:space="preserve"> possible. </w:t>
      </w:r>
      <w:r>
        <w:br/>
      </w:r>
      <w:r>
        <w:br/>
        <w:t>Over three days in May, more than 120 undergraduate and graduate students, post-doctoral researchers</w:t>
      </w:r>
      <w:ins w:id="4" w:author="Sr" w:date="2014-05-30T16:27:00Z">
        <w:r w:rsidR="007A1AC2">
          <w:t>,</w:t>
        </w:r>
      </w:ins>
      <w:r>
        <w:t xml:space="preserve"> and faculty members from institutions across the country </w:t>
      </w:r>
      <w:del w:id="5" w:author="Sr" w:date="2014-05-30T16:27:00Z">
        <w:r w:rsidDel="007A1AC2">
          <w:delText xml:space="preserve">and beyond </w:delText>
        </w:r>
      </w:del>
      <w:r>
        <w:t xml:space="preserve">gathered to present their research and brainstorm new directions for work in </w:t>
      </w:r>
      <w:proofErr w:type="spellStart"/>
      <w:r>
        <w:t>ethology</w:t>
      </w:r>
      <w:proofErr w:type="spellEnd"/>
      <w:r>
        <w:t>, ecology</w:t>
      </w:r>
      <w:ins w:id="6" w:author="Sr" w:date="2014-05-30T16:27:00Z">
        <w:r w:rsidR="007A1AC2">
          <w:t>,</w:t>
        </w:r>
      </w:ins>
      <w:r>
        <w:t xml:space="preserve"> and evolution.  This year, OE3C </w:t>
      </w:r>
      <w:del w:id="7" w:author="Sr" w:date="2014-05-30T16:38:00Z">
        <w:r w:rsidDel="002F5928">
          <w:delText>attendees</w:delText>
        </w:r>
      </w:del>
      <w:r>
        <w:t xml:space="preserve"> had </w:t>
      </w:r>
      <w:del w:id="8" w:author="Sr" w:date="2014-05-30T16:38:00Z">
        <w:r w:rsidDel="002F5928">
          <w:delText xml:space="preserve">the chance to </w:delText>
        </w:r>
      </w:del>
      <w:del w:id="9" w:author="Sr" w:date="2014-05-30T16:30:00Z">
        <w:r w:rsidDel="007A1AC2">
          <w:delText>see</w:delText>
        </w:r>
      </w:del>
      <w:r>
        <w:t xml:space="preserve"> 96 </w:t>
      </w:r>
      <w:del w:id="10" w:author="Sr" w:date="2014-05-30T16:27:00Z">
        <w:r w:rsidDel="007A1AC2">
          <w:delText>separate</w:delText>
        </w:r>
      </w:del>
      <w:r>
        <w:t xml:space="preserve"> student presentations on a diversity of topics</w:t>
      </w:r>
      <w:ins w:id="11" w:author="Sr" w:date="2014-05-30T16:28:00Z">
        <w:r w:rsidR="007A1AC2">
          <w:t xml:space="preserve">, ranging from animal welfare, </w:t>
        </w:r>
      </w:ins>
      <w:ins w:id="12" w:author="Sr" w:date="2014-05-30T16:29:00Z">
        <w:r w:rsidR="007A1AC2">
          <w:t xml:space="preserve">climate change, and conservation biology to evolutionary psychology and social </w:t>
        </w:r>
        <w:proofErr w:type="spellStart"/>
        <w:r w:rsidR="007A1AC2">
          <w:t>behaviour</w:t>
        </w:r>
      </w:ins>
      <w:del w:id="13" w:author="Sr" w:date="2014-05-30T16:28:00Z">
        <w:r w:rsidDel="007A1AC2">
          <w:delText xml:space="preserve"> </w:delText>
        </w:r>
      </w:del>
      <w:del w:id="14" w:author="Sr" w:date="2014-05-30T16:29:00Z">
        <w:r w:rsidDel="007A1AC2">
          <w:delText>in ecology, ethology and evolu</w:delText>
        </w:r>
      </w:del>
      <w:del w:id="15" w:author="Sr" w:date="2014-05-30T16:30:00Z">
        <w:r w:rsidDel="007A1AC2">
          <w:delText>tion</w:delText>
        </w:r>
      </w:del>
      <w:r>
        <w:t xml:space="preserve">. </w:t>
      </w:r>
    </w:p>
    <w:p w:rsidR="00FF178F" w:rsidRDefault="00FF178F"/>
    <w:p w:rsidR="0021617C" w:rsidRDefault="00FF178F">
      <w:r>
        <w:t xml:space="preserve"> This</w:t>
      </w:r>
      <w:proofErr w:type="spellEnd"/>
      <w:r>
        <w:t xml:space="preserve"> meeting of young researchers has been ongoing in Ontario for </w:t>
      </w:r>
      <w:ins w:id="16" w:author="Sr" w:date="2014-05-30T16:30:00Z">
        <w:r w:rsidR="007A1AC2">
          <w:t>over</w:t>
        </w:r>
      </w:ins>
      <w:del w:id="17" w:author="Sr" w:date="2014-05-30T16:30:00Z">
        <w:r w:rsidDel="007A1AC2">
          <w:delText>the past</w:delText>
        </w:r>
      </w:del>
      <w:r>
        <w:t xml:space="preserve"> forty years, and the success of this year’s meeting was enabled by your donation.  We have provided some pictures in this document so that you can see highlights from the conference.</w:t>
      </w:r>
      <w:r>
        <w:br/>
      </w:r>
      <w:r>
        <w:br/>
      </w:r>
      <w:ins w:id="18" w:author="Sr" w:date="2014-05-30T16:32:00Z">
        <w:r w:rsidR="007A1AC2">
          <w:t>Thank you for y</w:t>
        </w:r>
      </w:ins>
      <w:ins w:id="19" w:author="Sr" w:date="2014-05-30T16:31:00Z">
        <w:r w:rsidR="007A1AC2">
          <w:t>our generosity and support</w:t>
        </w:r>
      </w:ins>
      <w:ins w:id="20" w:author="Sr" w:date="2014-05-30T16:32:00Z">
        <w:r w:rsidR="007A1AC2">
          <w:t xml:space="preserve"> in </w:t>
        </w:r>
      </w:ins>
      <w:ins w:id="21" w:author="Sr" w:date="2014-05-30T16:31:00Z">
        <w:r w:rsidR="007A1AC2">
          <w:t>enabl</w:t>
        </w:r>
      </w:ins>
      <w:ins w:id="22" w:author="Sr" w:date="2014-05-30T16:33:00Z">
        <w:r w:rsidR="007A1AC2">
          <w:t>ing</w:t>
        </w:r>
      </w:ins>
      <w:ins w:id="23" w:author="Sr" w:date="2014-05-30T16:31:00Z">
        <w:r w:rsidR="007A1AC2">
          <w:t xml:space="preserve"> a successful</w:t>
        </w:r>
      </w:ins>
      <w:ins w:id="24" w:author="Sr" w:date="2014-05-30T16:33:00Z">
        <w:r w:rsidR="007A1AC2">
          <w:t xml:space="preserve"> OE3C! </w:t>
        </w:r>
      </w:ins>
      <w:ins w:id="25" w:author="Sr" w:date="2014-05-30T16:31:00Z">
        <w:r w:rsidR="007A1AC2">
          <w:t xml:space="preserve"> </w:t>
        </w:r>
      </w:ins>
      <w:del w:id="26" w:author="Sr" w:date="2014-05-30T16:31:00Z">
        <w:r w:rsidDel="007A1AC2">
          <w:delText>Thanks to your support,</w:delText>
        </w:r>
      </w:del>
      <w:ins w:id="27" w:author="Sr" w:date="2014-05-30T16:33:00Z">
        <w:r w:rsidR="007A1AC2" w:rsidDel="007A1AC2">
          <w:t xml:space="preserve"> </w:t>
        </w:r>
      </w:ins>
      <w:del w:id="28" w:author="Sr" w:date="2014-05-30T16:33:00Z">
        <w:r w:rsidDel="007A1AC2">
          <w:delText>OE3C was a success and will continue in years to come,</w:delText>
        </w:r>
      </w:del>
      <w:r>
        <w:br/>
      </w:r>
      <w:r>
        <w:br/>
      </w:r>
      <w:r w:rsidR="0021617C">
        <w:t>Sincerely</w:t>
      </w:r>
      <w:proofErr w:type="gramStart"/>
      <w:r w:rsidR="0021617C">
        <w:t>,</w:t>
      </w:r>
      <w:proofErr w:type="gramEnd"/>
      <w:r w:rsidR="0021617C">
        <w:br/>
      </w:r>
      <w:r w:rsidR="0021617C">
        <w:br/>
      </w:r>
      <w:r w:rsidR="0021617C">
        <w:br/>
      </w:r>
      <w:r w:rsidR="0021617C">
        <w:br/>
        <w:t>The OE3C 2014 Organizing Committee</w:t>
      </w:r>
      <w:r>
        <w:br/>
      </w:r>
    </w:p>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FF178F" w:rsidRDefault="00FF178F">
      <w:r>
        <w:lastRenderedPageBreak/>
        <w:br/>
      </w:r>
    </w:p>
    <w:sectPr w:rsidR="00FF178F" w:rsidSect="00FF178F">
      <w:headerReference w:type="default" r:id="rId6"/>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780" w:rsidRDefault="00D03780" w:rsidP="00833E60">
      <w:r>
        <w:separator/>
      </w:r>
    </w:p>
  </w:endnote>
  <w:endnote w:type="continuationSeparator" w:id="0">
    <w:p w:rsidR="00D03780" w:rsidRDefault="00D03780" w:rsidP="00833E6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780" w:rsidRDefault="00D03780" w:rsidP="00833E60">
      <w:r>
        <w:separator/>
      </w:r>
    </w:p>
  </w:footnote>
  <w:footnote w:type="continuationSeparator" w:id="0">
    <w:p w:rsidR="00D03780" w:rsidRDefault="00D03780" w:rsidP="00833E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C08" w:rsidRDefault="003D0C08">
    <w:pPr>
      <w:pStyle w:val="Header"/>
    </w:pPr>
    <w:r w:rsidRPr="003D0C08">
      <w:rPr>
        <w:noProof/>
        <w:lang w:val="en-CA" w:eastAsia="en-CA"/>
      </w:rPr>
      <w:drawing>
        <wp:inline distT="0" distB="0" distL="0" distR="0">
          <wp:extent cx="863600" cy="876300"/>
          <wp:effectExtent l="25400" t="0" r="0" b="0"/>
          <wp:docPr id="5" name="Picture 1" descr="Macintosh HD:Users:tonykess:Desktop:Dropbox:OE3C 2011 Files:OE3C 2014 Guelph:Website:oe3c_logo_transparen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kess:Desktop:Dropbox:OE3C 2011 Files:OE3C 2014 Guelph:Website:oe3c_logo_transparent_small.png"/>
                  <pic:cNvPicPr>
                    <a:picLocks noChangeAspect="1" noChangeArrowheads="1"/>
                  </pic:cNvPicPr>
                </pic:nvPicPr>
                <pic:blipFill>
                  <a:blip r:embed="rId1"/>
                  <a:srcRect/>
                  <a:stretch>
                    <a:fillRect/>
                  </a:stretch>
                </pic:blipFill>
                <pic:spPr bwMode="auto">
                  <a:xfrm>
                    <a:off x="0" y="0"/>
                    <a:ext cx="863600" cy="8763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F178F"/>
    <w:rsid w:val="0021617C"/>
    <w:rsid w:val="002F5928"/>
    <w:rsid w:val="003D0C08"/>
    <w:rsid w:val="007A1AC2"/>
    <w:rsid w:val="00833E60"/>
    <w:rsid w:val="00D03780"/>
    <w:rsid w:val="00FF178F"/>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D0C08"/>
    <w:pPr>
      <w:tabs>
        <w:tab w:val="center" w:pos="4320"/>
        <w:tab w:val="right" w:pos="8640"/>
      </w:tabs>
    </w:pPr>
  </w:style>
  <w:style w:type="character" w:customStyle="1" w:styleId="HeaderChar">
    <w:name w:val="Header Char"/>
    <w:basedOn w:val="DefaultParagraphFont"/>
    <w:link w:val="Header"/>
    <w:uiPriority w:val="99"/>
    <w:semiHidden/>
    <w:rsid w:val="003D0C08"/>
  </w:style>
  <w:style w:type="paragraph" w:styleId="Footer">
    <w:name w:val="footer"/>
    <w:basedOn w:val="Normal"/>
    <w:link w:val="FooterChar"/>
    <w:uiPriority w:val="99"/>
    <w:semiHidden/>
    <w:unhideWhenUsed/>
    <w:rsid w:val="003D0C08"/>
    <w:pPr>
      <w:tabs>
        <w:tab w:val="center" w:pos="4320"/>
        <w:tab w:val="right" w:pos="8640"/>
      </w:tabs>
    </w:pPr>
  </w:style>
  <w:style w:type="character" w:customStyle="1" w:styleId="FooterChar">
    <w:name w:val="Footer Char"/>
    <w:basedOn w:val="DefaultParagraphFont"/>
    <w:link w:val="Footer"/>
    <w:uiPriority w:val="99"/>
    <w:semiHidden/>
    <w:rsid w:val="003D0C08"/>
  </w:style>
  <w:style w:type="paragraph" w:styleId="BalloonText">
    <w:name w:val="Balloon Text"/>
    <w:basedOn w:val="Normal"/>
    <w:link w:val="BalloonTextChar"/>
    <w:uiPriority w:val="99"/>
    <w:semiHidden/>
    <w:unhideWhenUsed/>
    <w:rsid w:val="007A1AC2"/>
    <w:rPr>
      <w:rFonts w:ascii="Tahoma" w:hAnsi="Tahoma" w:cs="Tahoma"/>
      <w:sz w:val="16"/>
      <w:szCs w:val="16"/>
    </w:rPr>
  </w:style>
  <w:style w:type="character" w:customStyle="1" w:styleId="BalloonTextChar">
    <w:name w:val="Balloon Text Char"/>
    <w:basedOn w:val="DefaultParagraphFont"/>
    <w:link w:val="BalloonText"/>
    <w:uiPriority w:val="99"/>
    <w:semiHidden/>
    <w:rsid w:val="007A1A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Kess</dc:creator>
  <cp:lastModifiedBy>Sr</cp:lastModifiedBy>
  <cp:revision>2</cp:revision>
  <dcterms:created xsi:type="dcterms:W3CDTF">2014-05-30T20:40:00Z</dcterms:created>
  <dcterms:modified xsi:type="dcterms:W3CDTF">2014-05-30T20:40:00Z</dcterms:modified>
</cp:coreProperties>
</file>